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1314" w14:textId="77777777" w:rsidR="007E5EB9" w:rsidRDefault="007E5EB9" w:rsidP="007E5EB9">
      <w:pPr>
        <w:ind w:left="2268"/>
      </w:pPr>
      <w:bookmarkStart w:id="0" w:name="_Hlk131357139"/>
      <w:bookmarkEnd w:id="0"/>
    </w:p>
    <w:p w14:paraId="72186985" w14:textId="77777777" w:rsidR="007E5EB9" w:rsidRDefault="007E5EB9" w:rsidP="007E5EB9">
      <w:pPr>
        <w:ind w:left="2268"/>
      </w:pPr>
    </w:p>
    <w:p w14:paraId="4C009CB7" w14:textId="77777777" w:rsidR="007E5EB9" w:rsidRDefault="007E5EB9" w:rsidP="007E5EB9">
      <w:pPr>
        <w:ind w:left="2268"/>
      </w:pPr>
    </w:p>
    <w:p w14:paraId="4483873C" w14:textId="23BCC957" w:rsidR="007E5EB9" w:rsidRDefault="007E5EB9" w:rsidP="007E5EB9">
      <w:pPr>
        <w:ind w:left="2268"/>
      </w:pPr>
    </w:p>
    <w:p w14:paraId="76D5BA49" w14:textId="77777777" w:rsidR="007E5EB9" w:rsidRDefault="007E5EB9" w:rsidP="007E5EB9">
      <w:pPr>
        <w:ind w:left="2268"/>
      </w:pPr>
    </w:p>
    <w:p w14:paraId="5CB8DAAE" w14:textId="77777777" w:rsidR="007E5EB9" w:rsidRDefault="007E5EB9" w:rsidP="007E5EB9">
      <w:pPr>
        <w:ind w:left="2268"/>
      </w:pPr>
    </w:p>
    <w:p w14:paraId="2CB5276D" w14:textId="77777777" w:rsidR="007E5EB9" w:rsidRDefault="007E5EB9" w:rsidP="007E5EB9">
      <w:pPr>
        <w:ind w:left="2268"/>
      </w:pPr>
    </w:p>
    <w:p w14:paraId="2058B477" w14:textId="77777777" w:rsidR="007E5EB9" w:rsidRDefault="007E5EB9" w:rsidP="007E5EB9">
      <w:pPr>
        <w:ind w:left="2268"/>
      </w:pPr>
    </w:p>
    <w:p w14:paraId="2F34882E" w14:textId="77777777" w:rsidR="007E5EB9" w:rsidRDefault="007E5EB9" w:rsidP="007E5EB9">
      <w:pPr>
        <w:ind w:left="2268"/>
      </w:pPr>
    </w:p>
    <w:p w14:paraId="6E5F1271" w14:textId="568DFCE6" w:rsidR="00073F65" w:rsidRDefault="007E5EB9" w:rsidP="007E5EB9">
      <w:pPr>
        <w:ind w:left="2268"/>
      </w:pPr>
      <w:r w:rsidRPr="0047749C">
        <w:rPr>
          <w:rFonts w:eastAsia="Calibri" w:cstheme="minorHAnsi"/>
          <w:noProof/>
        </w:rPr>
        <w:drawing>
          <wp:inline distT="0" distB="0" distL="0" distR="0" wp14:anchorId="6D5A82DA" wp14:editId="445AE52C">
            <wp:extent cx="3113185" cy="728405"/>
            <wp:effectExtent l="0" t="0" r="0" b="0"/>
            <wp:docPr id="12" name="image2.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2.png" descr="A picture containing icon&#10;&#10;Description automatically generated"/>
                    <pic:cNvPicPr preferRelativeResize="0"/>
                  </pic:nvPicPr>
                  <pic:blipFill>
                    <a:blip r:embed="rId7"/>
                    <a:srcRect/>
                    <a:stretch>
                      <a:fillRect/>
                    </a:stretch>
                  </pic:blipFill>
                  <pic:spPr>
                    <a:xfrm>
                      <a:off x="0" y="0"/>
                      <a:ext cx="3113185" cy="728405"/>
                    </a:xfrm>
                    <a:prstGeom prst="rect">
                      <a:avLst/>
                    </a:prstGeom>
                    <a:ln/>
                  </pic:spPr>
                </pic:pic>
              </a:graphicData>
            </a:graphic>
          </wp:inline>
        </w:drawing>
      </w:r>
      <w:r w:rsidRPr="0047749C">
        <w:rPr>
          <w:rFonts w:eastAsia="Calibri" w:cstheme="minorHAnsi"/>
          <w:b/>
          <w:noProof/>
          <w:color w:val="695D46"/>
        </w:rPr>
        <w:drawing>
          <wp:anchor distT="0" distB="0" distL="114300" distR="114300" simplePos="0" relativeHeight="251658240" behindDoc="0" locked="0" layoutInCell="1" allowOverlap="1" wp14:anchorId="30EE6383" wp14:editId="5B3864AF">
            <wp:simplePos x="0" y="0"/>
            <wp:positionH relativeFrom="margin">
              <wp:align>center</wp:align>
            </wp:positionH>
            <wp:positionV relativeFrom="margin">
              <wp:align>top</wp:align>
            </wp:positionV>
            <wp:extent cx="3745746" cy="1368493"/>
            <wp:effectExtent l="0" t="0" r="1270" b="3175"/>
            <wp:wrapSquare wrapText="bothSides"/>
            <wp:docPr id="9" name="image4.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745746" cy="1368493"/>
                    </a:xfrm>
                    <a:prstGeom prst="rect">
                      <a:avLst/>
                    </a:prstGeom>
                    <a:ln/>
                  </pic:spPr>
                </pic:pic>
              </a:graphicData>
            </a:graphic>
          </wp:anchor>
        </w:drawing>
      </w:r>
    </w:p>
    <w:p w14:paraId="73B94DD4" w14:textId="77777777" w:rsidR="007E5EB9" w:rsidRDefault="007E5EB9" w:rsidP="007E5EB9"/>
    <w:p w14:paraId="3F79B0AF" w14:textId="4085D935" w:rsidR="007E5EB9" w:rsidRDefault="007E5EB9" w:rsidP="007E5EB9">
      <w:pPr>
        <w:spacing w:before="320"/>
        <w:jc w:val="center"/>
        <w:rPr>
          <w:rFonts w:eastAsia="Calibri" w:cstheme="minorHAnsi"/>
          <w:b/>
          <w:color w:val="000000"/>
        </w:rPr>
      </w:pPr>
      <w:r w:rsidRPr="007E5EB9">
        <w:rPr>
          <w:rFonts w:eastAsia="Calibri" w:cstheme="minorHAnsi"/>
          <w:b/>
          <w:color w:val="000000"/>
          <w:highlight w:val="white"/>
        </w:rPr>
        <w:t xml:space="preserve">Term Project </w:t>
      </w:r>
    </w:p>
    <w:p w14:paraId="54680C2E" w14:textId="4A0B7802" w:rsidR="00944292" w:rsidRPr="00944292" w:rsidRDefault="00944292" w:rsidP="007E5EB9">
      <w:pPr>
        <w:spacing w:before="320"/>
        <w:jc w:val="center"/>
        <w:rPr>
          <w:rFonts w:eastAsia="Calibri" w:cstheme="minorHAnsi"/>
          <w:b/>
          <w:bCs/>
          <w:sz w:val="28"/>
          <w:szCs w:val="28"/>
        </w:rPr>
      </w:pPr>
      <w:r w:rsidRPr="00944292">
        <w:rPr>
          <w:rFonts w:ascii="Calibri" w:hAnsi="Calibri" w:cs="Calibri"/>
          <w:b/>
          <w:bCs/>
          <w:color w:val="000000"/>
          <w:sz w:val="28"/>
          <w:szCs w:val="28"/>
          <w:shd w:val="clear" w:color="auto" w:fill="FFFFFF"/>
        </w:rPr>
        <w:t>Data Management of Opioid toxicity-related deaths and hospitalizations</w:t>
      </w:r>
    </w:p>
    <w:p w14:paraId="3A7C025D" w14:textId="77777777" w:rsidR="007E5EB9" w:rsidRPr="007E5EB9" w:rsidRDefault="007E5EB9" w:rsidP="007E5EB9">
      <w:pPr>
        <w:rPr>
          <w:rFonts w:eastAsia="Calibri" w:cstheme="minorHAnsi"/>
          <w:b/>
          <w:color w:val="000000"/>
        </w:rPr>
      </w:pPr>
    </w:p>
    <w:p w14:paraId="42738CFE" w14:textId="77777777" w:rsidR="007E5EB9" w:rsidRPr="007E5EB9" w:rsidRDefault="007E5EB9" w:rsidP="007E5EB9">
      <w:pPr>
        <w:rPr>
          <w:rFonts w:eastAsia="Calibri" w:cstheme="minorHAnsi"/>
          <w:b/>
          <w:color w:val="000000"/>
        </w:rPr>
      </w:pPr>
    </w:p>
    <w:p w14:paraId="65F4B2A1" w14:textId="77777777" w:rsidR="007E5EB9" w:rsidRPr="007E5EB9" w:rsidRDefault="007E5EB9" w:rsidP="007E5EB9">
      <w:pPr>
        <w:rPr>
          <w:rFonts w:eastAsia="Calibri" w:cstheme="minorHAnsi"/>
          <w:b/>
          <w:color w:val="000000"/>
        </w:rPr>
      </w:pPr>
    </w:p>
    <w:p w14:paraId="7775B9D4" w14:textId="7231175C" w:rsidR="007E5EB9" w:rsidRDefault="007E5EB9" w:rsidP="007E5EB9">
      <w:pPr>
        <w:rPr>
          <w:rFonts w:eastAsia="Calibri" w:cstheme="minorHAnsi"/>
          <w:color w:val="000000"/>
        </w:rPr>
      </w:pPr>
      <w:r w:rsidRPr="007E5EB9">
        <w:rPr>
          <w:rFonts w:eastAsia="Calibri" w:cstheme="minorHAnsi"/>
          <w:b/>
          <w:color w:val="000000"/>
        </w:rPr>
        <w:t>Date:</w:t>
      </w:r>
      <w:r w:rsidRPr="007E5EB9">
        <w:rPr>
          <w:rFonts w:eastAsia="Calibri" w:cstheme="minorHAnsi"/>
          <w:color w:val="000000"/>
        </w:rPr>
        <w:t xml:space="preserve">  </w:t>
      </w:r>
      <w:r w:rsidR="00C82748">
        <w:rPr>
          <w:rFonts w:eastAsia="Calibri" w:cstheme="minorHAnsi"/>
        </w:rPr>
        <w:t>April 3</w:t>
      </w:r>
      <w:r w:rsidRPr="007E5EB9">
        <w:rPr>
          <w:rFonts w:eastAsia="Calibri" w:cstheme="minorHAnsi"/>
        </w:rPr>
        <w:t>,</w:t>
      </w:r>
      <w:r w:rsidRPr="007E5EB9">
        <w:rPr>
          <w:rFonts w:eastAsia="Calibri" w:cstheme="minorHAnsi"/>
          <w:color w:val="000000"/>
        </w:rPr>
        <w:t xml:space="preserve"> 2023</w:t>
      </w:r>
    </w:p>
    <w:p w14:paraId="06AEFF77" w14:textId="77777777" w:rsidR="007E5EB9" w:rsidRPr="007E5EB9" w:rsidRDefault="007E5EB9" w:rsidP="007E5EB9">
      <w:pPr>
        <w:rPr>
          <w:rFonts w:eastAsia="Calibri" w:cstheme="minorHAnsi"/>
          <w:color w:val="000000"/>
        </w:rPr>
      </w:pPr>
    </w:p>
    <w:p w14:paraId="1AB525A1" w14:textId="77777777" w:rsidR="007E5EB9" w:rsidRDefault="007E5EB9" w:rsidP="007E5EB9">
      <w:pPr>
        <w:rPr>
          <w:rFonts w:eastAsia="Calibri" w:cstheme="minorHAnsi"/>
          <w:color w:val="000000"/>
        </w:rPr>
      </w:pPr>
      <w:r w:rsidRPr="007E5EB9">
        <w:rPr>
          <w:rFonts w:eastAsia="Calibri" w:cstheme="minorHAnsi"/>
          <w:b/>
          <w:color w:val="000000"/>
        </w:rPr>
        <w:t>Course Number:</w:t>
      </w:r>
      <w:r w:rsidRPr="007E5EB9">
        <w:rPr>
          <w:rFonts w:eastAsia="Calibri" w:cstheme="minorHAnsi"/>
          <w:color w:val="000000"/>
        </w:rPr>
        <w:t xml:space="preserve"> SCS 3252</w:t>
      </w:r>
    </w:p>
    <w:p w14:paraId="31A25EB6" w14:textId="77777777" w:rsidR="007E5EB9" w:rsidRPr="007E5EB9" w:rsidRDefault="007E5EB9" w:rsidP="007E5EB9">
      <w:pPr>
        <w:rPr>
          <w:rFonts w:eastAsia="Calibri" w:cstheme="minorHAnsi"/>
        </w:rPr>
      </w:pPr>
    </w:p>
    <w:p w14:paraId="32714F28" w14:textId="5A44ED28" w:rsidR="007E5EB9" w:rsidRDefault="007E5EB9" w:rsidP="007E5EB9">
      <w:pPr>
        <w:rPr>
          <w:rFonts w:eastAsia="Calibri" w:cstheme="minorHAnsi"/>
          <w:color w:val="000000"/>
        </w:rPr>
      </w:pPr>
      <w:r w:rsidRPr="007E5EB9">
        <w:rPr>
          <w:rFonts w:eastAsia="Calibri" w:cstheme="minorHAnsi"/>
          <w:b/>
          <w:color w:val="000000"/>
        </w:rPr>
        <w:t>Section Number:</w:t>
      </w:r>
      <w:r w:rsidRPr="007E5EB9">
        <w:rPr>
          <w:rFonts w:eastAsia="Calibri" w:cstheme="minorHAnsi"/>
          <w:color w:val="000000"/>
        </w:rPr>
        <w:t xml:space="preserve"> 05</w:t>
      </w:r>
      <w:r w:rsidR="00944292">
        <w:rPr>
          <w:rFonts w:eastAsia="Calibri" w:cstheme="minorHAnsi"/>
          <w:color w:val="000000"/>
        </w:rPr>
        <w:t>1</w:t>
      </w:r>
    </w:p>
    <w:p w14:paraId="631080EA" w14:textId="77777777" w:rsidR="007E5EB9" w:rsidRPr="007E5EB9" w:rsidRDefault="007E5EB9" w:rsidP="007E5EB9">
      <w:pPr>
        <w:rPr>
          <w:rFonts w:eastAsia="Calibri" w:cstheme="minorHAnsi"/>
        </w:rPr>
      </w:pPr>
    </w:p>
    <w:p w14:paraId="3FF677D0" w14:textId="77777777" w:rsidR="007E5EB9" w:rsidRDefault="007E5EB9" w:rsidP="007E5EB9">
      <w:pPr>
        <w:rPr>
          <w:rFonts w:cstheme="minorHAnsi"/>
          <w:color w:val="2D3B45"/>
        </w:rPr>
      </w:pPr>
      <w:r w:rsidRPr="007E5EB9">
        <w:rPr>
          <w:rFonts w:eastAsia="Calibri" w:cstheme="minorHAnsi"/>
          <w:b/>
          <w:color w:val="000000"/>
        </w:rPr>
        <w:t>Course Name:</w:t>
      </w:r>
      <w:r w:rsidRPr="007E5EB9">
        <w:rPr>
          <w:rFonts w:eastAsia="Calibri" w:cstheme="minorHAnsi"/>
          <w:color w:val="000000"/>
        </w:rPr>
        <w:t xml:space="preserve">  </w:t>
      </w:r>
      <w:hyperlink r:id="rId9" w:history="1">
        <w:r w:rsidRPr="007E5EB9">
          <w:rPr>
            <w:rStyle w:val="ellipsible"/>
            <w:rFonts w:cstheme="minorHAnsi"/>
            <w:color w:val="000000" w:themeColor="text1"/>
          </w:rPr>
          <w:t>Big Data Management Systems &amp; Tools</w:t>
        </w:r>
      </w:hyperlink>
    </w:p>
    <w:p w14:paraId="137D2231" w14:textId="77777777" w:rsidR="007E5EB9" w:rsidRPr="007E5EB9" w:rsidRDefault="007E5EB9" w:rsidP="007E5EB9">
      <w:pPr>
        <w:rPr>
          <w:rFonts w:cstheme="minorHAnsi"/>
          <w:color w:val="2D3B45"/>
        </w:rPr>
      </w:pPr>
    </w:p>
    <w:p w14:paraId="4C13BD06" w14:textId="5312FA27" w:rsidR="007E5EB9" w:rsidRDefault="007E5EB9" w:rsidP="007E5EB9">
      <w:pPr>
        <w:rPr>
          <w:rFonts w:cstheme="minorHAnsi"/>
          <w:b/>
          <w:bCs/>
          <w:color w:val="000000" w:themeColor="text1"/>
        </w:rPr>
      </w:pPr>
      <w:r w:rsidRPr="007E5EB9">
        <w:rPr>
          <w:rFonts w:cstheme="minorHAnsi"/>
          <w:b/>
          <w:bCs/>
          <w:color w:val="000000" w:themeColor="text1"/>
        </w:rPr>
        <w:t xml:space="preserve">Instructor: </w:t>
      </w:r>
      <w:r>
        <w:rPr>
          <w:rFonts w:cstheme="minorHAnsi"/>
          <w:b/>
          <w:bCs/>
          <w:color w:val="000000" w:themeColor="text1"/>
        </w:rPr>
        <w:t>Stephen Giles</w:t>
      </w:r>
    </w:p>
    <w:p w14:paraId="779D6EFF" w14:textId="77777777" w:rsidR="007E5EB9" w:rsidRPr="007E5EB9" w:rsidRDefault="007E5EB9" w:rsidP="007E5EB9">
      <w:pPr>
        <w:rPr>
          <w:rFonts w:eastAsia="Calibri" w:cstheme="minorHAnsi"/>
          <w:b/>
          <w:bCs/>
          <w:color w:val="000000" w:themeColor="text1"/>
        </w:rPr>
      </w:pPr>
    </w:p>
    <w:p w14:paraId="7B428302" w14:textId="77777777" w:rsidR="007E5EB9" w:rsidRDefault="007E5EB9" w:rsidP="007E5EB9">
      <w:pPr>
        <w:rPr>
          <w:rFonts w:eastAsia="Calibri" w:cstheme="minorHAnsi"/>
          <w:b/>
          <w:color w:val="000000"/>
        </w:rPr>
      </w:pPr>
      <w:r w:rsidRPr="007E5EB9">
        <w:rPr>
          <w:rFonts w:eastAsia="Calibri" w:cstheme="minorHAnsi"/>
          <w:b/>
          <w:color w:val="000000"/>
        </w:rPr>
        <w:t>Group</w:t>
      </w:r>
      <w:r w:rsidRPr="007E5EB9">
        <w:rPr>
          <w:rFonts w:eastAsia="Calibri" w:cstheme="minorHAnsi"/>
          <w:color w:val="000000"/>
        </w:rPr>
        <w:t xml:space="preserve"> </w:t>
      </w:r>
      <w:r w:rsidRPr="007E5EB9">
        <w:rPr>
          <w:rFonts w:eastAsia="Calibri" w:cstheme="minorHAnsi"/>
          <w:b/>
          <w:color w:val="000000"/>
        </w:rPr>
        <w:t>2</w:t>
      </w:r>
    </w:p>
    <w:p w14:paraId="057DE005" w14:textId="77777777" w:rsidR="001B06ED" w:rsidRPr="007E5EB9" w:rsidRDefault="001B06ED" w:rsidP="007E5EB9">
      <w:pPr>
        <w:rPr>
          <w:rFonts w:eastAsia="Calibri" w:cstheme="minorHAnsi"/>
          <w:b/>
        </w:rPr>
      </w:pPr>
    </w:p>
    <w:p w14:paraId="16D9FCBA" w14:textId="0AB65DAA" w:rsidR="007E5EB9" w:rsidRDefault="007E5EB9" w:rsidP="007E5EB9">
      <w:pPr>
        <w:rPr>
          <w:rFonts w:eastAsia="Calibri" w:cstheme="minorHAnsi"/>
          <w:color w:val="000000"/>
        </w:rPr>
      </w:pPr>
      <w:r>
        <w:rPr>
          <w:rFonts w:eastAsia="Calibri" w:cstheme="minorHAnsi"/>
          <w:color w:val="000000"/>
        </w:rPr>
        <w:t>Natasha</w:t>
      </w:r>
      <w:r w:rsidR="001B06ED">
        <w:rPr>
          <w:rFonts w:eastAsia="Calibri" w:cstheme="minorHAnsi"/>
          <w:color w:val="000000"/>
        </w:rPr>
        <w:t xml:space="preserve"> Shaikhlislamova</w:t>
      </w:r>
    </w:p>
    <w:p w14:paraId="51FF6F26" w14:textId="7191A75B" w:rsidR="007E5EB9" w:rsidRDefault="007E5EB9" w:rsidP="007E5EB9">
      <w:pPr>
        <w:rPr>
          <w:rFonts w:eastAsia="Calibri" w:cstheme="minorHAnsi"/>
          <w:color w:val="000000"/>
        </w:rPr>
      </w:pPr>
      <w:r>
        <w:rPr>
          <w:rFonts w:eastAsia="Calibri" w:cstheme="minorHAnsi"/>
          <w:color w:val="000000"/>
        </w:rPr>
        <w:t>Nima</w:t>
      </w:r>
      <w:r w:rsidR="001B06ED">
        <w:rPr>
          <w:rFonts w:eastAsia="Calibri" w:cstheme="minorHAnsi"/>
          <w:color w:val="000000"/>
        </w:rPr>
        <w:t>liny Krishnan</w:t>
      </w:r>
    </w:p>
    <w:p w14:paraId="1214140C" w14:textId="07C70F6D" w:rsidR="001B06ED" w:rsidRPr="007E5EB9" w:rsidRDefault="001B06ED" w:rsidP="007E5EB9">
      <w:pPr>
        <w:rPr>
          <w:rFonts w:eastAsia="Calibri" w:cstheme="minorHAnsi"/>
          <w:color w:val="000000"/>
        </w:rPr>
      </w:pPr>
      <w:r>
        <w:rPr>
          <w:rFonts w:eastAsia="Calibri" w:cstheme="minorHAnsi"/>
          <w:color w:val="000000"/>
        </w:rPr>
        <w:t>Irina Belaya</w:t>
      </w:r>
    </w:p>
    <w:p w14:paraId="49DED54E" w14:textId="77777777" w:rsidR="007E5EB9" w:rsidRPr="007E5EB9" w:rsidRDefault="007E5EB9" w:rsidP="007E5EB9">
      <w:pPr>
        <w:rPr>
          <w:rFonts w:eastAsia="Calibri" w:cstheme="minorHAnsi"/>
          <w:color w:val="000000"/>
        </w:rPr>
      </w:pPr>
      <w:r w:rsidRPr="007E5EB9">
        <w:rPr>
          <w:rFonts w:eastAsia="Calibri" w:cstheme="minorHAnsi"/>
          <w:color w:val="000000"/>
        </w:rPr>
        <w:t>Saeed Khalili</w:t>
      </w:r>
    </w:p>
    <w:p w14:paraId="3A0A7D67" w14:textId="77777777" w:rsidR="007E5EB9" w:rsidRDefault="007E5EB9" w:rsidP="007E5EB9"/>
    <w:p w14:paraId="3DF48A58" w14:textId="77777777" w:rsidR="003132D0" w:rsidRDefault="003132D0" w:rsidP="007E5EB9"/>
    <w:p w14:paraId="7668D364" w14:textId="77777777" w:rsidR="003132D0" w:rsidRDefault="003132D0" w:rsidP="007E5EB9"/>
    <w:p w14:paraId="6244871F" w14:textId="77777777" w:rsidR="003132D0" w:rsidRDefault="003132D0" w:rsidP="007E5EB9"/>
    <w:p w14:paraId="0314E9BB" w14:textId="77777777" w:rsidR="003132D0" w:rsidRDefault="003132D0" w:rsidP="007E5EB9"/>
    <w:p w14:paraId="37FE661C" w14:textId="77777777" w:rsidR="003132D0" w:rsidRDefault="003132D0" w:rsidP="007E5EB9"/>
    <w:p w14:paraId="01FCBD8A" w14:textId="73070375" w:rsidR="00B878B9" w:rsidRPr="004145B4" w:rsidRDefault="5E5C1CDA" w:rsidP="004145B4">
      <w:pPr>
        <w:pStyle w:val="ListParagraph"/>
        <w:numPr>
          <w:ilvl w:val="0"/>
          <w:numId w:val="8"/>
        </w:numPr>
        <w:rPr>
          <w:b/>
          <w:bCs/>
        </w:rPr>
      </w:pPr>
      <w:r w:rsidRPr="1B3D3C38">
        <w:rPr>
          <w:b/>
          <w:bCs/>
        </w:rPr>
        <w:lastRenderedPageBreak/>
        <w:t>Executive summary:</w:t>
      </w:r>
    </w:p>
    <w:p w14:paraId="600A1982" w14:textId="77777777" w:rsidR="00603B68" w:rsidRDefault="00603B68" w:rsidP="007E5EB9">
      <w:pPr>
        <w:rPr>
          <w:b/>
          <w:bCs/>
        </w:rPr>
      </w:pPr>
    </w:p>
    <w:p w14:paraId="65762CFC" w14:textId="165AE1F6" w:rsidR="00B878B9" w:rsidRPr="00621A7E" w:rsidRDefault="31E40E1D"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Canada has severely experienced the “opioid-related” deaths and other harms with tragic impact on recipients, their families, society, and ultimately the health care system (1). These impacts are result</w:t>
      </w:r>
      <w:r w:rsidR="00DF55BD">
        <w:rPr>
          <w:rFonts w:ascii="Calibri" w:hAnsi="Calibri" w:cs="Calibri"/>
          <w:color w:val="000000"/>
          <w:shd w:val="clear" w:color="auto" w:fill="FFFFFF"/>
        </w:rPr>
        <w:t>s</w:t>
      </w:r>
      <w:r w:rsidRPr="00621A7E">
        <w:rPr>
          <w:rFonts w:ascii="Calibri" w:hAnsi="Calibri" w:cs="Calibri"/>
          <w:color w:val="000000"/>
          <w:shd w:val="clear" w:color="auto" w:fill="FFFFFF"/>
        </w:rPr>
        <w:t xml:space="preserve"> of multiple factors. Evidence demonstrates the impact of covid-19 pandemic on aggravating “opioid-related” overdose, death, and other harms. Overall, opioid related Emergency Medical Services (EMS) was higher than deaths in Canada from 2018 to 2020. AB, MB, followed by Ontario led the order. Ontario, however, showed slightly (insignificantly) higher deaths.   The data shows that the highest number of deaths are among </w:t>
      </w:r>
      <w:r w:rsidR="00DF55BD">
        <w:rPr>
          <w:rFonts w:ascii="Calibri" w:hAnsi="Calibri" w:cs="Calibri"/>
          <w:color w:val="000000"/>
          <w:shd w:val="clear" w:color="auto" w:fill="FFFFFF"/>
        </w:rPr>
        <w:t xml:space="preserve">the </w:t>
      </w:r>
      <w:r w:rsidRPr="00621A7E">
        <w:rPr>
          <w:rFonts w:ascii="Calibri" w:hAnsi="Calibri" w:cs="Calibri"/>
          <w:color w:val="000000"/>
          <w:shd w:val="clear" w:color="auto" w:fill="FFFFFF"/>
        </w:rPr>
        <w:t>young to middle age</w:t>
      </w:r>
      <w:r w:rsidR="00DF55BD">
        <w:rPr>
          <w:rFonts w:ascii="Calibri" w:hAnsi="Calibri" w:cs="Calibri"/>
          <w:color w:val="000000"/>
          <w:shd w:val="clear" w:color="auto" w:fill="FFFFFF"/>
        </w:rPr>
        <w:t xml:space="preserve"> group</w:t>
      </w:r>
      <w:r w:rsidRPr="00621A7E">
        <w:rPr>
          <w:rFonts w:ascii="Calibri" w:hAnsi="Calibri" w:cs="Calibri"/>
          <w:color w:val="000000"/>
          <w:shd w:val="clear" w:color="auto" w:fill="FFFFFF"/>
        </w:rPr>
        <w:t xml:space="preserve"> (20 to 59 years old). Our analysis also shows that Ontario opioid related Emergency Medical Services and deaths are equal among females and males.</w:t>
      </w:r>
    </w:p>
    <w:p w14:paraId="5F127EC7" w14:textId="7B77B5CD" w:rsidR="00B878B9" w:rsidRPr="00621A7E" w:rsidRDefault="16245633"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Place of residence, gender and age group are strong predictors of opioid/stimulant toxicity outcome. Random Forest algorithm is recommended as the most effective machine learning model for further analysis of opioid/stimulant toxicity</w:t>
      </w:r>
      <w:r w:rsidR="1041F1F1" w:rsidRPr="00621A7E">
        <w:rPr>
          <w:rFonts w:ascii="Calibri" w:hAnsi="Calibri" w:cs="Calibri"/>
          <w:color w:val="000000"/>
          <w:shd w:val="clear" w:color="auto" w:fill="FFFFFF"/>
        </w:rPr>
        <w:t xml:space="preserve"> outcomes</w:t>
      </w:r>
      <w:r w:rsidRPr="00621A7E">
        <w:rPr>
          <w:rFonts w:ascii="Calibri" w:hAnsi="Calibri" w:cs="Calibri"/>
          <w:color w:val="000000"/>
          <w:shd w:val="clear" w:color="auto" w:fill="FFFFFF"/>
        </w:rPr>
        <w:t>.</w:t>
      </w:r>
    </w:p>
    <w:p w14:paraId="51B9D8F7" w14:textId="3F1D9336" w:rsidR="00B878B9" w:rsidRPr="00621A7E" w:rsidRDefault="31E40E1D" w:rsidP="00621A7E">
      <w:pPr>
        <w:spacing w:line="480" w:lineRule="auto"/>
        <w:ind w:firstLine="851"/>
        <w:jc w:val="both"/>
        <w:rPr>
          <w:rFonts w:ascii="Calibri" w:hAnsi="Calibri" w:cs="Calibri"/>
          <w:color w:val="000000"/>
          <w:shd w:val="clear" w:color="auto" w:fill="FFFFFF"/>
        </w:rPr>
      </w:pPr>
      <w:r w:rsidRPr="00621A7E">
        <w:rPr>
          <w:rFonts w:ascii="Calibri" w:hAnsi="Calibri" w:cs="Calibri"/>
          <w:color w:val="000000"/>
          <w:shd w:val="clear" w:color="auto" w:fill="FFFFFF"/>
        </w:rPr>
        <w:t>Based on our analysis it is imperative to implement more vigorous regulations and oversee prescription</w:t>
      </w:r>
      <w:r w:rsidR="00DF55BD">
        <w:rPr>
          <w:rFonts w:ascii="Calibri" w:hAnsi="Calibri" w:cs="Calibri"/>
          <w:color w:val="000000"/>
          <w:shd w:val="clear" w:color="auto" w:fill="FFFFFF"/>
        </w:rPr>
        <w:t xml:space="preserve">. Our analysis also indicates that </w:t>
      </w:r>
      <w:r w:rsidR="00496598" w:rsidRPr="001137B0">
        <w:rPr>
          <w:rFonts w:ascii="Calibri" w:hAnsi="Calibri" w:cs="Calibri"/>
          <w:color w:val="000000" w:themeColor="text1"/>
          <w:shd w:val="clear" w:color="auto" w:fill="FFFFFF"/>
        </w:rPr>
        <w:t>attention</w:t>
      </w:r>
      <w:r w:rsidR="00DF55BD" w:rsidRPr="001137B0">
        <w:rPr>
          <w:rFonts w:ascii="Calibri" w:hAnsi="Calibri" w:cs="Calibri"/>
          <w:color w:val="000000" w:themeColor="text1"/>
          <w:shd w:val="clear" w:color="auto" w:fill="FFFFFF"/>
        </w:rPr>
        <w:t xml:space="preserve"> </w:t>
      </w:r>
      <w:r w:rsidR="00DF55BD">
        <w:rPr>
          <w:rFonts w:ascii="Calibri" w:hAnsi="Calibri" w:cs="Calibri"/>
          <w:color w:val="000000"/>
          <w:shd w:val="clear" w:color="auto" w:fill="FFFFFF"/>
        </w:rPr>
        <w:t>of</w:t>
      </w:r>
      <w:r w:rsidRPr="00621A7E">
        <w:rPr>
          <w:rFonts w:ascii="Calibri" w:hAnsi="Calibri" w:cs="Calibri"/>
          <w:color w:val="000000"/>
          <w:shd w:val="clear" w:color="auto" w:fill="FFFFFF"/>
        </w:rPr>
        <w:t xml:space="preserve"> the underlying causes</w:t>
      </w:r>
      <w:r w:rsidR="00DF55BD">
        <w:rPr>
          <w:rFonts w:ascii="Calibri" w:hAnsi="Calibri" w:cs="Calibri"/>
          <w:color w:val="000000"/>
          <w:shd w:val="clear" w:color="auto" w:fill="FFFFFF"/>
        </w:rPr>
        <w:t xml:space="preserve"> is required</w:t>
      </w:r>
      <w:r w:rsidR="0704BECD" w:rsidRPr="00621A7E">
        <w:rPr>
          <w:rFonts w:ascii="Calibri" w:hAnsi="Calibri" w:cs="Calibri"/>
          <w:color w:val="000000"/>
          <w:shd w:val="clear" w:color="auto" w:fill="FFFFFF"/>
        </w:rPr>
        <w:t>,</w:t>
      </w:r>
      <w:r w:rsidR="77FE5E2B" w:rsidRPr="00621A7E">
        <w:rPr>
          <w:rFonts w:ascii="Calibri" w:hAnsi="Calibri" w:cs="Calibri"/>
          <w:color w:val="000000"/>
          <w:shd w:val="clear" w:color="auto" w:fill="FFFFFF"/>
        </w:rPr>
        <w:t xml:space="preserve"> and potentially develop</w:t>
      </w:r>
      <w:r w:rsidR="00DF55BD">
        <w:rPr>
          <w:rFonts w:ascii="Calibri" w:hAnsi="Calibri" w:cs="Calibri"/>
          <w:color w:val="000000"/>
          <w:shd w:val="clear" w:color="auto" w:fill="FFFFFF"/>
        </w:rPr>
        <w:t>ing</w:t>
      </w:r>
      <w:r w:rsidR="77FE5E2B" w:rsidRPr="00621A7E">
        <w:rPr>
          <w:rFonts w:ascii="Calibri" w:hAnsi="Calibri" w:cs="Calibri"/>
          <w:color w:val="000000"/>
          <w:shd w:val="clear" w:color="auto" w:fill="FFFFFF"/>
        </w:rPr>
        <w:t xml:space="preserve"> and implement</w:t>
      </w:r>
      <w:r w:rsidR="00DF55BD">
        <w:rPr>
          <w:rFonts w:ascii="Calibri" w:hAnsi="Calibri" w:cs="Calibri"/>
          <w:color w:val="000000"/>
          <w:shd w:val="clear" w:color="auto" w:fill="FFFFFF"/>
        </w:rPr>
        <w:t>ing</w:t>
      </w:r>
      <w:r w:rsidR="77FE5E2B" w:rsidRPr="00621A7E">
        <w:rPr>
          <w:rFonts w:ascii="Calibri" w:hAnsi="Calibri" w:cs="Calibri"/>
          <w:color w:val="000000"/>
          <w:shd w:val="clear" w:color="auto" w:fill="FFFFFF"/>
        </w:rPr>
        <w:t xml:space="preserve"> social support programs for those groups at higher risk of opioid/stimulant toxicity episodes</w:t>
      </w:r>
      <w:r w:rsidR="00DF55BD">
        <w:rPr>
          <w:rFonts w:ascii="Calibri" w:hAnsi="Calibri" w:cs="Calibri"/>
          <w:color w:val="000000"/>
          <w:shd w:val="clear" w:color="auto" w:fill="FFFFFF"/>
        </w:rPr>
        <w:t xml:space="preserve"> would be </w:t>
      </w:r>
      <w:r w:rsidR="00496598">
        <w:rPr>
          <w:rFonts w:ascii="Calibri" w:hAnsi="Calibri" w:cs="Calibri"/>
          <w:color w:val="000000"/>
          <w:shd w:val="clear" w:color="auto" w:fill="FFFFFF"/>
        </w:rPr>
        <w:t>beneficial</w:t>
      </w:r>
      <w:r w:rsidRPr="00621A7E">
        <w:rPr>
          <w:rFonts w:ascii="Calibri" w:hAnsi="Calibri" w:cs="Calibri"/>
          <w:color w:val="000000"/>
          <w:shd w:val="clear" w:color="auto" w:fill="FFFFFF"/>
        </w:rPr>
        <w:t xml:space="preserve">. </w:t>
      </w:r>
    </w:p>
    <w:p w14:paraId="5DCB5E04" w14:textId="77777777" w:rsidR="00B878B9" w:rsidRDefault="00B878B9" w:rsidP="007E5EB9">
      <w:pPr>
        <w:rPr>
          <w:b/>
          <w:bCs/>
        </w:rPr>
      </w:pPr>
    </w:p>
    <w:p w14:paraId="5B3AC971" w14:textId="546254A6" w:rsidR="003132D0" w:rsidRPr="004145B4" w:rsidRDefault="003132D0" w:rsidP="004145B4">
      <w:pPr>
        <w:pStyle w:val="ListParagraph"/>
        <w:numPr>
          <w:ilvl w:val="0"/>
          <w:numId w:val="8"/>
        </w:numPr>
        <w:rPr>
          <w:b/>
          <w:bCs/>
        </w:rPr>
      </w:pPr>
      <w:r w:rsidRPr="004145B4">
        <w:rPr>
          <w:b/>
          <w:bCs/>
        </w:rPr>
        <w:t>Introduction</w:t>
      </w:r>
      <w:r w:rsidR="002B49FB" w:rsidRPr="004145B4">
        <w:rPr>
          <w:b/>
          <w:bCs/>
        </w:rPr>
        <w:t>:</w:t>
      </w:r>
    </w:p>
    <w:p w14:paraId="184C8FB4" w14:textId="77777777" w:rsidR="002B49FB" w:rsidRPr="002B49FB" w:rsidRDefault="002B49FB" w:rsidP="007E5EB9">
      <w:pPr>
        <w:rPr>
          <w:b/>
          <w:bCs/>
        </w:rPr>
      </w:pPr>
    </w:p>
    <w:p w14:paraId="635FAD4C" w14:textId="291272E9" w:rsidR="002B49FB" w:rsidRDefault="002B49FB" w:rsidP="00621A7E">
      <w:pPr>
        <w:spacing w:line="480" w:lineRule="auto"/>
        <w:ind w:firstLine="851"/>
        <w:jc w:val="both"/>
        <w:rPr>
          <w:rFonts w:ascii="Calibri" w:hAnsi="Calibri" w:cs="Calibri"/>
          <w:color w:val="000000"/>
          <w:shd w:val="clear" w:color="auto" w:fill="FFFFFF"/>
        </w:rPr>
      </w:pPr>
      <w:r w:rsidRPr="002B49FB">
        <w:rPr>
          <w:rFonts w:ascii="Calibri" w:hAnsi="Calibri" w:cs="Calibri"/>
          <w:color w:val="000000"/>
          <w:shd w:val="clear" w:color="auto" w:fill="FFFFFF"/>
        </w:rPr>
        <w:t>Canada’s opioid crisis is complex and multifaceted. The current overdose emergency, driven primarily by a rapid increase in the use of fentanyl</w:t>
      </w:r>
      <w:r>
        <w:rPr>
          <w:rFonts w:ascii="Calibri" w:hAnsi="Calibri" w:cs="Calibri"/>
          <w:color w:val="000000"/>
          <w:shd w:val="clear" w:color="auto" w:fill="FFFFFF"/>
        </w:rPr>
        <w:t xml:space="preserve">, </w:t>
      </w:r>
      <w:r w:rsidRPr="002B49FB">
        <w:rPr>
          <w:rFonts w:cstheme="minorHAnsi"/>
          <w:color w:val="000000" w:themeColor="text1"/>
          <w:shd w:val="clear" w:color="auto" w:fill="FFFFFF"/>
        </w:rPr>
        <w:t xml:space="preserve">a powerful synthetic opioid that is </w:t>
      </w:r>
      <w:proofErr w:type="gramStart"/>
      <w:r w:rsidRPr="002B49FB">
        <w:rPr>
          <w:rFonts w:cstheme="minorHAnsi"/>
          <w:color w:val="000000" w:themeColor="text1"/>
          <w:shd w:val="clear" w:color="auto" w:fill="FFFFFF"/>
        </w:rPr>
        <w:t>similar to</w:t>
      </w:r>
      <w:proofErr w:type="gramEnd"/>
      <w:r w:rsidRPr="002B49FB">
        <w:rPr>
          <w:rFonts w:cstheme="minorHAnsi"/>
          <w:color w:val="000000" w:themeColor="text1"/>
          <w:shd w:val="clear" w:color="auto" w:fill="FFFFFF"/>
        </w:rPr>
        <w:t xml:space="preserve"> morphine but is 50 to 100 times more potent</w:t>
      </w:r>
      <w:r>
        <w:rPr>
          <w:rFonts w:cstheme="minorHAnsi"/>
          <w:color w:val="000000" w:themeColor="text1"/>
          <w:shd w:val="clear" w:color="auto" w:fill="FFFFFF"/>
        </w:rPr>
        <w:t xml:space="preserve"> </w:t>
      </w:r>
      <w:r>
        <w:rPr>
          <w:rFonts w:ascii="Calibri" w:hAnsi="Calibri" w:cs="Calibri"/>
          <w:color w:val="000000"/>
          <w:shd w:val="clear" w:color="auto" w:fill="FFFFFF"/>
        </w:rPr>
        <w:t>(</w:t>
      </w:r>
      <w:r w:rsidR="00F721F8">
        <w:rPr>
          <w:rFonts w:ascii="Calibri" w:hAnsi="Calibri" w:cs="Calibri"/>
          <w:color w:val="000000"/>
          <w:shd w:val="clear" w:color="auto" w:fill="FFFFFF"/>
        </w:rPr>
        <w:t>2</w:t>
      </w:r>
      <w:r>
        <w:rPr>
          <w:rFonts w:ascii="Calibri" w:hAnsi="Calibri" w:cs="Calibri"/>
          <w:color w:val="000000"/>
          <w:shd w:val="clear" w:color="auto" w:fill="FFFFFF"/>
        </w:rPr>
        <w:t>)</w:t>
      </w:r>
      <w:r w:rsidRPr="002B49FB">
        <w:rPr>
          <w:rFonts w:ascii="Calibri" w:hAnsi="Calibri" w:cs="Calibri"/>
          <w:color w:val="000000"/>
          <w:shd w:val="clear" w:color="auto" w:fill="FFFFFF"/>
        </w:rPr>
        <w:t xml:space="preserve"> and other powerful illegal opioid drugs, has led to an unprecedented number of overdose deaths; </w:t>
      </w:r>
      <w:r w:rsidR="00F9363F" w:rsidRPr="002B49FB">
        <w:rPr>
          <w:rFonts w:ascii="Calibri" w:hAnsi="Calibri" w:cs="Calibri"/>
          <w:color w:val="000000"/>
          <w:shd w:val="clear" w:color="auto" w:fill="FFFFFF"/>
        </w:rPr>
        <w:t>but</w:t>
      </w:r>
      <w:r w:rsidRPr="002B49FB">
        <w:rPr>
          <w:rFonts w:ascii="Calibri" w:hAnsi="Calibri" w:cs="Calibri"/>
          <w:color w:val="000000"/>
          <w:shd w:val="clear" w:color="auto" w:fill="FFFFFF"/>
        </w:rPr>
        <w:t xml:space="preserve"> this crisis reaches far beyond the </w:t>
      </w:r>
      <w:r w:rsidRPr="002B49FB">
        <w:rPr>
          <w:rFonts w:ascii="Calibri" w:hAnsi="Calibri" w:cs="Calibri"/>
          <w:color w:val="000000"/>
          <w:shd w:val="clear" w:color="auto" w:fill="FFFFFF"/>
        </w:rPr>
        <w:lastRenderedPageBreak/>
        <w:t>illegal drug market. For many Canadians, this crisis has its roots in high levels of addiction to legal opioids, caused in part by inappropriate prescribing practices and poor education about the risks associated with opioids. For others, substance use disorders have much deeper roots in trauma, social and economic inequities, and mental health issues</w:t>
      </w:r>
      <w:r>
        <w:rPr>
          <w:rFonts w:ascii="Calibri" w:hAnsi="Calibri" w:cs="Calibri"/>
          <w:color w:val="000000"/>
          <w:shd w:val="clear" w:color="auto" w:fill="FFFFFF"/>
        </w:rPr>
        <w:t xml:space="preserve"> (</w:t>
      </w:r>
      <w:r w:rsidR="00F721F8">
        <w:rPr>
          <w:rFonts w:ascii="Calibri" w:hAnsi="Calibri" w:cs="Calibri"/>
          <w:color w:val="000000"/>
          <w:shd w:val="clear" w:color="auto" w:fill="FFFFFF"/>
        </w:rPr>
        <w:t>1</w:t>
      </w:r>
      <w:r>
        <w:rPr>
          <w:rFonts w:ascii="Calibri" w:hAnsi="Calibri" w:cs="Calibri"/>
          <w:color w:val="000000"/>
          <w:shd w:val="clear" w:color="auto" w:fill="FFFFFF"/>
        </w:rPr>
        <w:t>)</w:t>
      </w:r>
      <w:r w:rsidRPr="002B49FB">
        <w:rPr>
          <w:rFonts w:ascii="Calibri" w:hAnsi="Calibri" w:cs="Calibri"/>
          <w:color w:val="000000"/>
          <w:shd w:val="clear" w:color="auto" w:fill="FFFFFF"/>
        </w:rPr>
        <w:t>.</w:t>
      </w:r>
    </w:p>
    <w:p w14:paraId="427F63F4" w14:textId="4B881BB2" w:rsidR="002B49FB" w:rsidRDefault="002B49FB" w:rsidP="002B49FB">
      <w:pPr>
        <w:spacing w:line="480" w:lineRule="auto"/>
        <w:jc w:val="both"/>
        <w:rPr>
          <w:rFonts w:ascii="Calibri" w:hAnsi="Calibri" w:cs="Calibri"/>
          <w:color w:val="000000"/>
          <w:shd w:val="clear" w:color="auto" w:fill="FFFFFF"/>
        </w:rPr>
      </w:pPr>
    </w:p>
    <w:p w14:paraId="184DFD0B" w14:textId="47F8D5E5" w:rsidR="00B878B9" w:rsidRPr="004145B4" w:rsidRDefault="00B878B9" w:rsidP="004145B4">
      <w:pPr>
        <w:pStyle w:val="ListParagraph"/>
        <w:numPr>
          <w:ilvl w:val="0"/>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Objective:</w:t>
      </w:r>
    </w:p>
    <w:p w14:paraId="47BB6A0C" w14:textId="65880BD0" w:rsid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identify the overall trends in opioid toxicity-related hospitalizations and death</w:t>
      </w:r>
    </w:p>
    <w:p w14:paraId="7D12C65E" w14:textId="636C0565" w:rsid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find whether there is any correlation among demographic characterizations with hospitalizations and deaths.</w:t>
      </w:r>
    </w:p>
    <w:p w14:paraId="63DE0603" w14:textId="178336AF" w:rsidR="00B1750E" w:rsidRPr="00B1750E" w:rsidRDefault="00B1750E" w:rsidP="00B1750E">
      <w:pPr>
        <w:pStyle w:val="ListParagraph"/>
        <w:numPr>
          <w:ilvl w:val="0"/>
          <w:numId w:val="7"/>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To detect the major factor</w:t>
      </w:r>
      <w:r w:rsidR="004915D7">
        <w:rPr>
          <w:rFonts w:ascii="Calibri" w:hAnsi="Calibri" w:cs="Calibri"/>
          <w:color w:val="000000"/>
          <w:shd w:val="clear" w:color="auto" w:fill="FFFFFF"/>
        </w:rPr>
        <w:t>(</w:t>
      </w:r>
      <w:r>
        <w:rPr>
          <w:rFonts w:ascii="Calibri" w:hAnsi="Calibri" w:cs="Calibri"/>
          <w:color w:val="000000"/>
          <w:shd w:val="clear" w:color="auto" w:fill="FFFFFF"/>
        </w:rPr>
        <w:t>s</w:t>
      </w:r>
      <w:r w:rsidR="004915D7">
        <w:rPr>
          <w:rFonts w:ascii="Calibri" w:hAnsi="Calibri" w:cs="Calibri"/>
          <w:color w:val="000000"/>
          <w:shd w:val="clear" w:color="auto" w:fill="FFFFFF"/>
        </w:rPr>
        <w:t>)</w:t>
      </w:r>
      <w:r>
        <w:rPr>
          <w:rFonts w:ascii="Calibri" w:hAnsi="Calibri" w:cs="Calibri"/>
          <w:color w:val="000000"/>
          <w:shd w:val="clear" w:color="auto" w:fill="FFFFFF"/>
        </w:rPr>
        <w:t xml:space="preserve"> contributing </w:t>
      </w:r>
      <w:r w:rsidR="00D912A5">
        <w:rPr>
          <w:rFonts w:ascii="Calibri" w:hAnsi="Calibri" w:cs="Calibri"/>
          <w:color w:val="000000"/>
          <w:shd w:val="clear" w:color="auto" w:fill="FFFFFF"/>
        </w:rPr>
        <w:t>to</w:t>
      </w:r>
      <w:r>
        <w:rPr>
          <w:rFonts w:ascii="Calibri" w:hAnsi="Calibri" w:cs="Calibri"/>
          <w:color w:val="000000"/>
          <w:shd w:val="clear" w:color="auto" w:fill="FFFFFF"/>
        </w:rPr>
        <w:t xml:space="preserve"> opioid toxicity-related deaths in Canada</w:t>
      </w:r>
    </w:p>
    <w:p w14:paraId="77FD8B36" w14:textId="032631F3" w:rsidR="00B878B9" w:rsidRPr="004145B4" w:rsidRDefault="00D912A5" w:rsidP="004145B4">
      <w:pPr>
        <w:pStyle w:val="ListParagraph"/>
        <w:numPr>
          <w:ilvl w:val="0"/>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Materials and methods:</w:t>
      </w:r>
    </w:p>
    <w:p w14:paraId="42B09D73" w14:textId="77777777" w:rsidR="004145B4" w:rsidRDefault="00D912A5"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We used </w:t>
      </w:r>
      <w:r w:rsidR="004145B4">
        <w:rPr>
          <w:rFonts w:ascii="Calibri" w:hAnsi="Calibri" w:cs="Calibri"/>
          <w:color w:val="000000"/>
          <w:shd w:val="clear" w:color="auto" w:fill="FFFFFF"/>
        </w:rPr>
        <w:t>federal government of Canada data repository available at</w:t>
      </w:r>
    </w:p>
    <w:p w14:paraId="11F96051" w14:textId="7D6AF05F" w:rsidR="00D912A5" w:rsidRDefault="00000000" w:rsidP="002B49FB">
      <w:pPr>
        <w:spacing w:line="480" w:lineRule="auto"/>
        <w:jc w:val="both"/>
        <w:rPr>
          <w:rFonts w:ascii="Calibri" w:hAnsi="Calibri" w:cs="Calibri"/>
          <w:color w:val="000000"/>
          <w:shd w:val="clear" w:color="auto" w:fill="FFFFFF"/>
        </w:rPr>
      </w:pPr>
      <w:hyperlink r:id="rId10" w:history="1">
        <w:r w:rsidR="004145B4" w:rsidRPr="009E7285">
          <w:rPr>
            <w:rStyle w:val="Hyperlink"/>
            <w:rFonts w:ascii="Calibri" w:hAnsi="Calibri" w:cs="Calibri"/>
            <w:sz w:val="22"/>
            <w:szCs w:val="22"/>
            <w:bdr w:val="none" w:sz="0" w:space="0" w:color="auto" w:frame="1"/>
            <w:shd w:val="clear" w:color="auto" w:fill="FFFFFF"/>
          </w:rPr>
          <w:t>https://health-infobase.canada.ca/substance-related-harms/opioids-stimulants/technical-notes</w:t>
        </w:r>
      </w:hyperlink>
      <w:r w:rsidR="004915D7">
        <w:rPr>
          <w:rStyle w:val="Hyperlink"/>
          <w:rFonts w:ascii="Calibri" w:hAnsi="Calibri" w:cs="Calibri"/>
          <w:sz w:val="22"/>
          <w:szCs w:val="22"/>
          <w:bdr w:val="none" w:sz="0" w:space="0" w:color="auto" w:frame="1"/>
          <w:shd w:val="clear" w:color="auto" w:fill="FFFFFF"/>
        </w:rPr>
        <w:t>.</w:t>
      </w:r>
    </w:p>
    <w:p w14:paraId="40841BB8" w14:textId="0C9CD351" w:rsidR="004145B4" w:rsidRDefault="004145B4"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We engineered the database using preliminary explorations, visualization, and cleaning using Databricks community edition. Finally, we have tested few machine learning models to find the best fit for the project objectives. </w:t>
      </w:r>
    </w:p>
    <w:p w14:paraId="45CB6C59" w14:textId="3BAA2A17" w:rsidR="004145B4" w:rsidRPr="004145B4" w:rsidRDefault="004145B4" w:rsidP="004145B4">
      <w:pPr>
        <w:pStyle w:val="ListParagraph"/>
        <w:numPr>
          <w:ilvl w:val="1"/>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Data Engineering:</w:t>
      </w:r>
    </w:p>
    <w:p w14:paraId="1CE1FDDE" w14:textId="0578D2DC" w:rsidR="004145B4" w:rsidRPr="004145B4" w:rsidRDefault="004145B4" w:rsidP="004145B4">
      <w:pPr>
        <w:pStyle w:val="ListParagraph"/>
        <w:numPr>
          <w:ilvl w:val="2"/>
          <w:numId w:val="8"/>
        </w:numPr>
        <w:spacing w:line="480" w:lineRule="auto"/>
        <w:jc w:val="both"/>
        <w:rPr>
          <w:rFonts w:ascii="Calibri" w:hAnsi="Calibri" w:cs="Calibri"/>
          <w:b/>
          <w:bCs/>
          <w:color w:val="000000"/>
          <w:shd w:val="clear" w:color="auto" w:fill="FFFFFF"/>
        </w:rPr>
      </w:pPr>
      <w:r w:rsidRPr="004145B4">
        <w:rPr>
          <w:rFonts w:ascii="Calibri" w:hAnsi="Calibri" w:cs="Calibri"/>
          <w:b/>
          <w:bCs/>
          <w:color w:val="000000"/>
          <w:shd w:val="clear" w:color="auto" w:fill="FFFFFF"/>
        </w:rPr>
        <w:t>Data description and early exploration</w:t>
      </w:r>
    </w:p>
    <w:p w14:paraId="64A3B73E" w14:textId="7F9B2528" w:rsidR="004145B4" w:rsidRDefault="374688DE"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The </w:t>
      </w:r>
      <w:r w:rsidRPr="001137B0">
        <w:rPr>
          <w:rFonts w:ascii="Calibri" w:hAnsi="Calibri" w:cs="Calibri"/>
          <w:color w:val="000000" w:themeColor="text1"/>
          <w:shd w:val="clear" w:color="auto" w:fill="FFFFFF"/>
        </w:rPr>
        <w:t xml:space="preserve">database </w:t>
      </w:r>
      <w:r w:rsidR="004915D7" w:rsidRPr="001137B0">
        <w:rPr>
          <w:rFonts w:ascii="Calibri" w:hAnsi="Calibri" w:cs="Calibri"/>
          <w:color w:val="000000" w:themeColor="text1"/>
          <w:shd w:val="clear" w:color="auto" w:fill="FFFFFF"/>
        </w:rPr>
        <w:t xml:space="preserve">is </w:t>
      </w:r>
      <w:r w:rsidRPr="001137B0">
        <w:rPr>
          <w:rFonts w:ascii="Calibri" w:hAnsi="Calibri" w:cs="Calibri"/>
          <w:color w:val="000000" w:themeColor="text1"/>
          <w:shd w:val="clear" w:color="auto" w:fill="FFFFFF"/>
        </w:rPr>
        <w:t xml:space="preserve">composed </w:t>
      </w:r>
      <w:r>
        <w:rPr>
          <w:rFonts w:ascii="Calibri" w:hAnsi="Calibri" w:cs="Calibri"/>
          <w:color w:val="000000"/>
          <w:shd w:val="clear" w:color="auto" w:fill="FFFFFF"/>
        </w:rPr>
        <w:t xml:space="preserve">of </w:t>
      </w:r>
      <w:r w:rsidR="3B0DA1A2">
        <w:rPr>
          <w:rFonts w:ascii="Calibri" w:hAnsi="Calibri" w:cs="Calibri"/>
          <w:color w:val="000000"/>
          <w:shd w:val="clear" w:color="auto" w:fill="FFFFFF"/>
        </w:rPr>
        <w:t xml:space="preserve">11 columns and </w:t>
      </w:r>
      <w:r w:rsidR="58CB75EC">
        <w:rPr>
          <w:rFonts w:ascii="Calibri" w:hAnsi="Calibri" w:cs="Calibri"/>
          <w:color w:val="000000"/>
          <w:shd w:val="clear" w:color="auto" w:fill="FFFFFF"/>
        </w:rPr>
        <w:t>14938</w:t>
      </w:r>
      <w:r w:rsidR="3B0DA1A2">
        <w:rPr>
          <w:rFonts w:ascii="Calibri" w:hAnsi="Calibri" w:cs="Calibri"/>
          <w:color w:val="000000"/>
          <w:shd w:val="clear" w:color="auto" w:fill="FFFFFF"/>
        </w:rPr>
        <w:t xml:space="preserve"> rows. The values are as follow</w:t>
      </w:r>
      <w:r w:rsidR="6CFB96A5">
        <w:rPr>
          <w:rFonts w:ascii="Calibri" w:hAnsi="Calibri" w:cs="Calibri"/>
          <w:color w:val="000000"/>
          <w:shd w:val="clear" w:color="auto" w:fill="FFFFFF"/>
        </w:rPr>
        <w:t xml:space="preserve"> (3).</w:t>
      </w:r>
    </w:p>
    <w:p w14:paraId="1620387D" w14:textId="4A530570" w:rsidR="001D330B" w:rsidRDefault="001D330B" w:rsidP="002B49FB">
      <w:pPr>
        <w:spacing w:line="480" w:lineRule="auto"/>
        <w:jc w:val="both"/>
        <w:rPr>
          <w:rFonts w:ascii="Calibri" w:hAnsi="Calibri" w:cs="Calibri"/>
          <w:color w:val="000000"/>
          <w:shd w:val="clear" w:color="auto" w:fill="FFFFFF"/>
        </w:rPr>
      </w:pPr>
      <w:r w:rsidRPr="00662F81">
        <w:rPr>
          <w:rFonts w:ascii="Calibri" w:hAnsi="Calibri" w:cs="Calibri"/>
          <w:b/>
          <w:bCs/>
          <w:color w:val="000000"/>
          <w:shd w:val="clear" w:color="auto" w:fill="FFFFFF"/>
        </w:rPr>
        <w:t>Substance</w:t>
      </w:r>
      <w:r w:rsidR="007477AF" w:rsidRPr="00662F81">
        <w:rPr>
          <w:rFonts w:ascii="Calibri" w:hAnsi="Calibri" w:cs="Calibri"/>
          <w:b/>
          <w:bCs/>
          <w:color w:val="000000"/>
          <w:shd w:val="clear" w:color="auto" w:fill="FFFFFF"/>
        </w:rPr>
        <w:t>:</w:t>
      </w:r>
      <w:r w:rsidR="007477AF">
        <w:rPr>
          <w:rFonts w:ascii="Calibri" w:hAnsi="Calibri" w:cs="Calibri"/>
          <w:color w:val="000000"/>
          <w:shd w:val="clear" w:color="auto" w:fill="FFFFFF"/>
        </w:rPr>
        <w:t xml:space="preserve"> 4 categories of Fentanyl &amp; fentanyl analogues, non-fentanyl opioids, Stimulants and other psychoactive</w:t>
      </w:r>
    </w:p>
    <w:p w14:paraId="3D0DB3E2" w14:textId="2E4C1D53" w:rsidR="001D330B" w:rsidRDefault="001D330B" w:rsidP="002B49FB">
      <w:pPr>
        <w:spacing w:line="480" w:lineRule="auto"/>
        <w:jc w:val="both"/>
        <w:rPr>
          <w:rFonts w:ascii="Calibri" w:hAnsi="Calibri" w:cs="Calibri"/>
          <w:color w:val="000000"/>
          <w:shd w:val="clear" w:color="auto" w:fill="FFFFFF"/>
        </w:rPr>
      </w:pPr>
      <w:r w:rsidRPr="00662F81">
        <w:rPr>
          <w:rFonts w:ascii="Calibri" w:hAnsi="Calibri" w:cs="Calibri"/>
          <w:b/>
          <w:bCs/>
          <w:color w:val="000000"/>
          <w:shd w:val="clear" w:color="auto" w:fill="FFFFFF"/>
        </w:rPr>
        <w:t>Source</w:t>
      </w:r>
      <w:r w:rsidR="007477AF" w:rsidRPr="00662F81">
        <w:rPr>
          <w:rFonts w:ascii="Calibri" w:hAnsi="Calibri" w:cs="Calibri"/>
          <w:b/>
          <w:bCs/>
          <w:color w:val="000000"/>
          <w:shd w:val="clear" w:color="auto" w:fill="FFFFFF"/>
        </w:rPr>
        <w:t>:</w:t>
      </w:r>
      <w:r w:rsidR="007477AF">
        <w:rPr>
          <w:rFonts w:ascii="Calibri" w:hAnsi="Calibri" w:cs="Calibri"/>
          <w:color w:val="000000"/>
          <w:shd w:val="clear" w:color="auto" w:fill="FFFFFF"/>
        </w:rPr>
        <w:t xml:space="preserve"> deaths, </w:t>
      </w:r>
      <w:r w:rsidR="00662F81">
        <w:rPr>
          <w:rFonts w:ascii="Calibri" w:hAnsi="Calibri" w:cs="Calibri"/>
          <w:color w:val="000000"/>
          <w:shd w:val="clear" w:color="auto" w:fill="FFFFFF"/>
        </w:rPr>
        <w:t>hospitalizations, emergency medical services (EMS)</w:t>
      </w:r>
    </w:p>
    <w:p w14:paraId="49B9EB88" w14:textId="4FBE7A65"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lastRenderedPageBreak/>
        <w:t>Specific_Measure</w:t>
      </w:r>
      <w:proofErr w:type="spellEnd"/>
      <w:r w:rsidR="00662F81" w:rsidRPr="00A246DB">
        <w:rPr>
          <w:rFonts w:ascii="Calibri" w:hAnsi="Calibri" w:cs="Calibri"/>
          <w:b/>
          <w:bCs/>
          <w:color w:val="000000"/>
          <w:shd w:val="clear" w:color="auto" w:fill="FFFFFF"/>
        </w:rPr>
        <w:t>:</w:t>
      </w:r>
      <w:r w:rsidR="00662F81">
        <w:rPr>
          <w:rFonts w:ascii="Calibri" w:hAnsi="Calibri" w:cs="Calibri"/>
          <w:color w:val="000000"/>
          <w:shd w:val="clear" w:color="auto" w:fill="FFFFFF"/>
        </w:rPr>
        <w:t xml:space="preserve"> </w:t>
      </w:r>
      <w:r w:rsidR="004915D7">
        <w:rPr>
          <w:rFonts w:ascii="Calibri" w:hAnsi="Calibri" w:cs="Calibri"/>
          <w:color w:val="000000"/>
          <w:shd w:val="clear" w:color="auto" w:fill="FFFFFF"/>
        </w:rPr>
        <w:t>A</w:t>
      </w:r>
      <w:r w:rsidR="00662F81">
        <w:rPr>
          <w:rFonts w:ascii="Calibri" w:hAnsi="Calibri" w:cs="Calibri"/>
          <w:color w:val="000000"/>
          <w:shd w:val="clear" w:color="auto" w:fill="FFFFFF"/>
        </w:rPr>
        <w:t xml:space="preserve"> data breakdown </w:t>
      </w:r>
      <w:r w:rsidR="004915D7">
        <w:rPr>
          <w:rFonts w:ascii="Calibri" w:hAnsi="Calibri" w:cs="Calibri"/>
          <w:color w:val="000000"/>
          <w:shd w:val="clear" w:color="auto" w:fill="FFFFFF"/>
        </w:rPr>
        <w:t>which encompasses</w:t>
      </w:r>
      <w:r w:rsidR="00662F81">
        <w:rPr>
          <w:rFonts w:ascii="Calibri" w:hAnsi="Calibri" w:cs="Calibri"/>
          <w:color w:val="000000"/>
          <w:shd w:val="clear" w:color="auto" w:fill="FFFFFF"/>
        </w:rPr>
        <w:t xml:space="preserve"> age, sex, </w:t>
      </w:r>
      <w:r w:rsidR="00A246DB">
        <w:rPr>
          <w:rFonts w:ascii="Calibri" w:hAnsi="Calibri" w:cs="Calibri"/>
          <w:color w:val="000000"/>
          <w:shd w:val="clear" w:color="auto" w:fill="FFFFFF"/>
        </w:rPr>
        <w:t xml:space="preserve">type of opioid, involving stimulants or other psychoactive substance, age group or type of opioid by </w:t>
      </w:r>
      <w:proofErr w:type="gramStart"/>
      <w:r w:rsidR="00A246DB">
        <w:rPr>
          <w:rFonts w:ascii="Calibri" w:hAnsi="Calibri" w:cs="Calibri"/>
          <w:color w:val="000000"/>
          <w:shd w:val="clear" w:color="auto" w:fill="FFFFFF"/>
        </w:rPr>
        <w:t>sex</w:t>
      </w:r>
      <w:proofErr w:type="gramEnd"/>
      <w:r w:rsidR="00A246DB">
        <w:rPr>
          <w:rFonts w:ascii="Calibri" w:hAnsi="Calibri" w:cs="Calibri"/>
          <w:color w:val="000000"/>
          <w:shd w:val="clear" w:color="auto" w:fill="FFFFFF"/>
        </w:rPr>
        <w:t xml:space="preserve"> </w:t>
      </w:r>
    </w:p>
    <w:p w14:paraId="0DD518EC" w14:textId="1132DAAB"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t>Type_Event</w:t>
      </w:r>
      <w:proofErr w:type="spellEnd"/>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Total apparent opioid toxicity deaths, accidental apparent opioid toxicity deaths, and suicide apparent opioid toxicity deaths</w:t>
      </w:r>
    </w:p>
    <w:p w14:paraId="2B1B673A" w14:textId="23478098" w:rsidR="001D330B" w:rsidRDefault="001D330B" w:rsidP="002B49FB">
      <w:pPr>
        <w:spacing w:line="480" w:lineRule="auto"/>
        <w:jc w:val="both"/>
        <w:rPr>
          <w:rFonts w:ascii="Calibri" w:hAnsi="Calibri" w:cs="Calibri"/>
          <w:color w:val="000000"/>
          <w:shd w:val="clear" w:color="auto" w:fill="FFFFFF"/>
        </w:rPr>
      </w:pPr>
      <w:r w:rsidRPr="00A246DB">
        <w:rPr>
          <w:rFonts w:ascii="Calibri" w:hAnsi="Calibri" w:cs="Calibri"/>
          <w:b/>
          <w:bCs/>
          <w:color w:val="000000"/>
          <w:shd w:val="clear" w:color="auto" w:fill="FFFFFF"/>
        </w:rPr>
        <w:t>Region</w:t>
      </w:r>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Canada, provinces, territories </w:t>
      </w:r>
    </w:p>
    <w:p w14:paraId="5A9A8D49" w14:textId="695DDEF6" w:rsidR="001D330B" w:rsidRDefault="001D330B" w:rsidP="002B49FB">
      <w:pPr>
        <w:spacing w:line="480" w:lineRule="auto"/>
        <w:jc w:val="both"/>
        <w:rPr>
          <w:rFonts w:ascii="Calibri" w:hAnsi="Calibri" w:cs="Calibri"/>
          <w:color w:val="000000"/>
          <w:shd w:val="clear" w:color="auto" w:fill="FFFFFF"/>
        </w:rPr>
      </w:pPr>
      <w:proofErr w:type="spellStart"/>
      <w:r w:rsidRPr="005E6E33">
        <w:rPr>
          <w:rFonts w:ascii="Calibri" w:hAnsi="Calibri" w:cs="Calibri"/>
          <w:b/>
          <w:bCs/>
          <w:color w:val="000000"/>
          <w:shd w:val="clear" w:color="auto" w:fill="FFFFFF"/>
        </w:rPr>
        <w:t>Pruid</w:t>
      </w:r>
      <w:proofErr w:type="spellEnd"/>
      <w:r w:rsidR="00A246DB" w:rsidRPr="005E6E33">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w:t>
      </w:r>
      <w:r w:rsidR="005E6E33">
        <w:rPr>
          <w:rFonts w:ascii="Calibri" w:hAnsi="Calibri" w:cs="Calibri"/>
          <w:color w:val="000000"/>
          <w:shd w:val="clear" w:color="auto" w:fill="FFFFFF"/>
        </w:rPr>
        <w:t>period ID</w:t>
      </w:r>
    </w:p>
    <w:p w14:paraId="349CD17C" w14:textId="71CB66C6" w:rsidR="001D330B" w:rsidRDefault="001D330B" w:rsidP="002B49FB">
      <w:pPr>
        <w:spacing w:line="480" w:lineRule="auto"/>
        <w:jc w:val="both"/>
        <w:rPr>
          <w:rFonts w:ascii="Calibri" w:hAnsi="Calibri" w:cs="Calibri"/>
          <w:color w:val="000000"/>
          <w:shd w:val="clear" w:color="auto" w:fill="FFFFFF"/>
        </w:rPr>
      </w:pPr>
      <w:proofErr w:type="spellStart"/>
      <w:r w:rsidRPr="00A246DB">
        <w:rPr>
          <w:rFonts w:ascii="Calibri" w:hAnsi="Calibri" w:cs="Calibri"/>
          <w:b/>
          <w:bCs/>
          <w:color w:val="000000"/>
          <w:shd w:val="clear" w:color="auto" w:fill="FFFFFF"/>
        </w:rPr>
        <w:t>Time_Period</w:t>
      </w:r>
      <w:proofErr w:type="spellEnd"/>
      <w:r w:rsidR="00A246DB" w:rsidRPr="00A246DB">
        <w:rPr>
          <w:rFonts w:ascii="Calibri" w:hAnsi="Calibri" w:cs="Calibri"/>
          <w:b/>
          <w:bCs/>
          <w:color w:val="000000"/>
          <w:shd w:val="clear" w:color="auto" w:fill="FFFFFF"/>
        </w:rPr>
        <w:t>:</w:t>
      </w:r>
      <w:r w:rsidR="00A246DB">
        <w:rPr>
          <w:rFonts w:ascii="Calibri" w:hAnsi="Calibri" w:cs="Calibri"/>
          <w:color w:val="000000"/>
          <w:shd w:val="clear" w:color="auto" w:fill="FFFFFF"/>
        </w:rPr>
        <w:t xml:space="preserve"> 2016-2021</w:t>
      </w:r>
    </w:p>
    <w:p w14:paraId="15F09590" w14:textId="5A06F04B" w:rsidR="001D330B" w:rsidRDefault="001D330B" w:rsidP="002B49FB">
      <w:pPr>
        <w:spacing w:line="480" w:lineRule="auto"/>
        <w:jc w:val="both"/>
        <w:rPr>
          <w:rFonts w:ascii="Calibri" w:hAnsi="Calibri" w:cs="Calibri"/>
          <w:color w:val="000000"/>
          <w:shd w:val="clear" w:color="auto" w:fill="FFFFFF"/>
        </w:rPr>
      </w:pPr>
      <w:proofErr w:type="spellStart"/>
      <w:r w:rsidRPr="005E6E33">
        <w:rPr>
          <w:rFonts w:ascii="Calibri" w:hAnsi="Calibri" w:cs="Calibri"/>
          <w:b/>
          <w:bCs/>
          <w:color w:val="000000"/>
          <w:shd w:val="clear" w:color="auto" w:fill="FFFFFF"/>
        </w:rPr>
        <w:t>Year_Quarter</w:t>
      </w:r>
      <w:proofErr w:type="spellEnd"/>
      <w:r w:rsidR="005E6E33" w:rsidRPr="005E6E33">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year quarterly </w:t>
      </w:r>
    </w:p>
    <w:p w14:paraId="5AD6548A" w14:textId="52445508" w:rsidR="001D330B" w:rsidRDefault="001D330B" w:rsidP="002B49FB">
      <w:pPr>
        <w:spacing w:line="480" w:lineRule="auto"/>
        <w:jc w:val="both"/>
        <w:rPr>
          <w:rFonts w:ascii="Calibri" w:hAnsi="Calibri" w:cs="Calibri"/>
          <w:color w:val="000000"/>
          <w:shd w:val="clear" w:color="auto" w:fill="FFFFFF"/>
        </w:rPr>
      </w:pPr>
      <w:r w:rsidRPr="005E6E33">
        <w:rPr>
          <w:rFonts w:ascii="Calibri" w:hAnsi="Calibri" w:cs="Calibri"/>
          <w:b/>
          <w:bCs/>
          <w:color w:val="000000"/>
          <w:shd w:val="clear" w:color="auto" w:fill="FFFFFF"/>
        </w:rPr>
        <w:t>Aggregator</w:t>
      </w:r>
      <w:r w:rsidR="005E6E33" w:rsidRPr="005E6E33">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It contains year, age group, type of opioids, gender (male or female)</w:t>
      </w:r>
    </w:p>
    <w:p w14:paraId="2BCCF64F" w14:textId="1CBF50B1" w:rsidR="001D330B" w:rsidRDefault="001D330B" w:rsidP="002B49FB">
      <w:pPr>
        <w:spacing w:line="480" w:lineRule="auto"/>
        <w:jc w:val="both"/>
        <w:rPr>
          <w:rFonts w:ascii="Calibri" w:hAnsi="Calibri" w:cs="Calibri"/>
          <w:color w:val="000000"/>
          <w:shd w:val="clear" w:color="auto" w:fill="FFFFFF"/>
        </w:rPr>
      </w:pPr>
      <w:proofErr w:type="spellStart"/>
      <w:r w:rsidRPr="00621A7E">
        <w:rPr>
          <w:rFonts w:ascii="Calibri" w:hAnsi="Calibri" w:cs="Calibri"/>
          <w:b/>
          <w:bCs/>
          <w:color w:val="000000"/>
          <w:shd w:val="clear" w:color="auto" w:fill="FFFFFF"/>
        </w:rPr>
        <w:t>Disaggregator</w:t>
      </w:r>
      <w:proofErr w:type="spellEnd"/>
      <w:r w:rsidR="005E6E33">
        <w:rPr>
          <w:rFonts w:ascii="Calibri" w:hAnsi="Calibri" w:cs="Calibri"/>
          <w:color w:val="000000"/>
          <w:shd w:val="clear" w:color="auto" w:fill="FFFFFF"/>
        </w:rPr>
        <w:t>: It contains year, age group, type of opioids, gender (male or female)</w:t>
      </w:r>
    </w:p>
    <w:p w14:paraId="044037AD" w14:textId="25826D2A" w:rsidR="001D330B" w:rsidRDefault="001D330B" w:rsidP="002B49FB">
      <w:pPr>
        <w:spacing w:line="480" w:lineRule="auto"/>
        <w:jc w:val="both"/>
        <w:rPr>
          <w:rFonts w:ascii="Calibri" w:hAnsi="Calibri" w:cs="Calibri"/>
          <w:color w:val="000000"/>
          <w:shd w:val="clear" w:color="auto" w:fill="FFFFFF"/>
        </w:rPr>
      </w:pPr>
      <w:r w:rsidRPr="00C61D9C">
        <w:rPr>
          <w:rFonts w:ascii="Calibri" w:hAnsi="Calibri" w:cs="Calibri"/>
          <w:b/>
          <w:bCs/>
          <w:color w:val="000000"/>
          <w:shd w:val="clear" w:color="auto" w:fill="FFFFFF"/>
        </w:rPr>
        <w:t>Unit</w:t>
      </w:r>
      <w:r w:rsidR="005E6E33" w:rsidRPr="00C61D9C">
        <w:rPr>
          <w:rFonts w:ascii="Calibri" w:hAnsi="Calibri" w:cs="Calibri"/>
          <w:b/>
          <w:bCs/>
          <w:color w:val="000000"/>
          <w:shd w:val="clear" w:color="auto" w:fill="FFFFFF"/>
        </w:rPr>
        <w:t>:</w:t>
      </w:r>
      <w:r w:rsidR="005E6E33">
        <w:rPr>
          <w:rFonts w:ascii="Calibri" w:hAnsi="Calibri" w:cs="Calibri"/>
          <w:color w:val="000000"/>
          <w:shd w:val="clear" w:color="auto" w:fill="FFFFFF"/>
        </w:rPr>
        <w:t xml:space="preserve"> </w:t>
      </w:r>
      <w:r w:rsidR="00C61D9C">
        <w:rPr>
          <w:rFonts w:ascii="Calibri" w:hAnsi="Calibri" w:cs="Calibri"/>
          <w:color w:val="000000"/>
          <w:shd w:val="clear" w:color="auto" w:fill="FFFFFF"/>
        </w:rPr>
        <w:t>It shows Crude rate, number, and age-adjusted rate</w:t>
      </w:r>
    </w:p>
    <w:p w14:paraId="5E759831" w14:textId="09DC2F94" w:rsidR="001D330B" w:rsidRDefault="3B0DA1A2" w:rsidP="002B49FB">
      <w:pPr>
        <w:spacing w:line="480" w:lineRule="auto"/>
        <w:jc w:val="both"/>
        <w:rPr>
          <w:rFonts w:ascii="Calibri" w:hAnsi="Calibri" w:cs="Calibri"/>
          <w:color w:val="000000"/>
          <w:shd w:val="clear" w:color="auto" w:fill="FFFFFF"/>
        </w:rPr>
      </w:pPr>
      <w:r w:rsidRPr="005E6E33">
        <w:rPr>
          <w:rFonts w:ascii="Calibri" w:hAnsi="Calibri" w:cs="Calibri"/>
          <w:b/>
          <w:bCs/>
          <w:color w:val="000000"/>
          <w:shd w:val="clear" w:color="auto" w:fill="FFFFFF"/>
        </w:rPr>
        <w:t>Value</w:t>
      </w:r>
      <w:r w:rsidR="05B802E8" w:rsidRPr="005E6E33">
        <w:rPr>
          <w:rFonts w:ascii="Calibri" w:hAnsi="Calibri" w:cs="Calibri"/>
          <w:b/>
          <w:bCs/>
          <w:color w:val="000000"/>
          <w:shd w:val="clear" w:color="auto" w:fill="FFFFFF"/>
        </w:rPr>
        <w:t>:</w:t>
      </w:r>
      <w:r w:rsidR="05B802E8">
        <w:rPr>
          <w:rFonts w:ascii="Calibri" w:hAnsi="Calibri" w:cs="Calibri"/>
          <w:color w:val="000000"/>
          <w:shd w:val="clear" w:color="auto" w:fill="FFFFFF"/>
        </w:rPr>
        <w:t xml:space="preserve"> </w:t>
      </w:r>
      <w:r w:rsidR="4CD3E827">
        <w:rPr>
          <w:rFonts w:ascii="Calibri" w:hAnsi="Calibri" w:cs="Calibri"/>
          <w:color w:val="000000"/>
          <w:shd w:val="clear" w:color="auto" w:fill="FFFFFF"/>
        </w:rPr>
        <w:t xml:space="preserve">It is the </w:t>
      </w:r>
      <w:r w:rsidR="05B802E8">
        <w:rPr>
          <w:rFonts w:ascii="Calibri" w:hAnsi="Calibri" w:cs="Calibri"/>
          <w:color w:val="000000"/>
          <w:shd w:val="clear" w:color="auto" w:fill="FFFFFF"/>
        </w:rPr>
        <w:t>numbers</w:t>
      </w:r>
      <w:r w:rsidR="4CD3E827">
        <w:rPr>
          <w:rFonts w:ascii="Calibri" w:hAnsi="Calibri" w:cs="Calibri"/>
          <w:color w:val="000000"/>
          <w:shd w:val="clear" w:color="auto" w:fill="FFFFFF"/>
        </w:rPr>
        <w:t xml:space="preserve"> representing the count of events (death or EMS)</w:t>
      </w:r>
    </w:p>
    <w:p w14:paraId="5791EBB4" w14:textId="55B991EA" w:rsidR="00C61D9C" w:rsidRDefault="1048643E" w:rsidP="00C61D9C">
      <w:pPr>
        <w:pStyle w:val="ListParagraph"/>
        <w:numPr>
          <w:ilvl w:val="2"/>
          <w:numId w:val="8"/>
        </w:numPr>
        <w:spacing w:line="480" w:lineRule="auto"/>
        <w:jc w:val="both"/>
        <w:rPr>
          <w:rFonts w:ascii="Calibri" w:hAnsi="Calibri" w:cs="Calibri"/>
          <w:b/>
          <w:bCs/>
          <w:color w:val="000000"/>
          <w:shd w:val="clear" w:color="auto" w:fill="FFFFFF"/>
        </w:rPr>
      </w:pPr>
      <w:r w:rsidRPr="00C61D9C">
        <w:rPr>
          <w:rFonts w:ascii="Calibri" w:hAnsi="Calibri" w:cs="Calibri"/>
          <w:b/>
          <w:bCs/>
          <w:color w:val="000000"/>
          <w:shd w:val="clear" w:color="auto" w:fill="FFFFFF"/>
        </w:rPr>
        <w:t>Data cleaning</w:t>
      </w:r>
      <w:r w:rsidR="00621A7E">
        <w:rPr>
          <w:rFonts w:ascii="Calibri" w:hAnsi="Calibri" w:cs="Calibri"/>
          <w:b/>
          <w:bCs/>
          <w:color w:val="000000"/>
          <w:shd w:val="clear" w:color="auto" w:fill="FFFFFF"/>
        </w:rPr>
        <w:t>:</w:t>
      </w:r>
    </w:p>
    <w:p w14:paraId="714FD227" w14:textId="187D0F91" w:rsidR="6E71ECA2" w:rsidRPr="00621A7E" w:rsidRDefault="6E71ECA2" w:rsidP="00621A7E">
      <w:p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initial data investigation revealed the following issues: </w:t>
      </w:r>
    </w:p>
    <w:p w14:paraId="5523582D" w14:textId="5461AD10"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dataset included counts, percentages, crude rates, and age-adjusted values of death, hospitalizations, and Emergency Medical Services (EMS). Data reported in ratios, crude rates, and age-adjusted values needed more information to disaggregate; therefore, it should be omitted from the final dataset. </w:t>
      </w:r>
      <w:r w:rsidR="0D0873CB" w:rsidRPr="1B3D3C38">
        <w:rPr>
          <w:rFonts w:ascii="Calibri" w:hAnsi="Calibri" w:cs="Calibri"/>
          <w:color w:val="000000" w:themeColor="text1"/>
        </w:rPr>
        <w:t>Numbers will be used as a unit of measure.</w:t>
      </w:r>
    </w:p>
    <w:p w14:paraId="758FE941" w14:textId="7A46A017"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Provinces and territories address the confidentiality of sensitive information by suppressing small counts. Those records were reported as negative numbers and should be omitted from the final dataset.</w:t>
      </w:r>
    </w:p>
    <w:p w14:paraId="643DA8C2" w14:textId="36AF49DA"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lastRenderedPageBreak/>
        <w:t>Manitoba and Territories report their data for several distinct regions. Those regions should be combined under their respective province or territory for the final dataset.</w:t>
      </w:r>
    </w:p>
    <w:p w14:paraId="3F703CD3" w14:textId="29209C44"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Data reported for Canada should be removed from the final dataset to avoid double counting. </w:t>
      </w:r>
    </w:p>
    <w:p w14:paraId="1EE542A9" w14:textId="0F90798F"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analysis will include yearly data; hence the quarterly records should be omitted from the dataset. </w:t>
      </w:r>
    </w:p>
    <w:p w14:paraId="69BB5859" w14:textId="35453545"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Data provided for 2017 and 2022 was incomplete and should be removed from the dataset. </w:t>
      </w:r>
    </w:p>
    <w:p w14:paraId="7D47F178" w14:textId="16ADB2E5" w:rsidR="6E71ECA2" w:rsidRPr="00621A7E" w:rsidRDefault="6E71ECA2" w:rsidP="00621A7E">
      <w:pPr>
        <w:pStyle w:val="ListParagraph"/>
        <w:numPr>
          <w:ilvl w:val="0"/>
          <w:numId w:val="2"/>
        </w:numPr>
        <w:spacing w:line="480" w:lineRule="auto"/>
        <w:jc w:val="both"/>
        <w:rPr>
          <w:rFonts w:ascii="Calibri" w:hAnsi="Calibri" w:cs="Calibri"/>
          <w:color w:val="000000" w:themeColor="text1"/>
        </w:rPr>
      </w:pPr>
      <w:r w:rsidRPr="00621A7E">
        <w:rPr>
          <w:rFonts w:ascii="Calibri" w:hAnsi="Calibri" w:cs="Calibri"/>
          <w:color w:val="000000" w:themeColor="text1"/>
        </w:rPr>
        <w:t xml:space="preserve">The dataset included total records for </w:t>
      </w:r>
      <w:r w:rsidRPr="1B3D3C38">
        <w:rPr>
          <w:rFonts w:ascii="Calibri" w:hAnsi="Calibri" w:cs="Calibri"/>
          <w:color w:val="000000" w:themeColor="text1"/>
        </w:rPr>
        <w:t>several types</w:t>
      </w:r>
      <w:r w:rsidRPr="00621A7E">
        <w:rPr>
          <w:rFonts w:ascii="Calibri" w:hAnsi="Calibri" w:cs="Calibri"/>
          <w:color w:val="000000" w:themeColor="text1"/>
        </w:rPr>
        <w:t xml:space="preserve"> of events (death, hospitalization, emergency services), and those records should be omitted from the dataset to avoid double-counting.</w:t>
      </w:r>
    </w:p>
    <w:p w14:paraId="285ECB41" w14:textId="433D68E2" w:rsidR="78A4CDCC" w:rsidRDefault="78A4CDCC" w:rsidP="1B3D3C38">
      <w:pPr>
        <w:spacing w:line="480" w:lineRule="auto"/>
        <w:jc w:val="both"/>
        <w:rPr>
          <w:rFonts w:ascii="Calibri" w:hAnsi="Calibri" w:cs="Calibri"/>
          <w:color w:val="000000" w:themeColor="text1"/>
        </w:rPr>
      </w:pPr>
      <w:r w:rsidRPr="1B3D3C38">
        <w:rPr>
          <w:rFonts w:ascii="Calibri" w:hAnsi="Calibri" w:cs="Calibri"/>
          <w:color w:val="000000" w:themeColor="text1"/>
        </w:rPr>
        <w:t>The indicated issues were addressed during the data</w:t>
      </w:r>
      <w:r w:rsidR="16FC8EC3" w:rsidRPr="1B3D3C38">
        <w:rPr>
          <w:rFonts w:ascii="Calibri" w:hAnsi="Calibri" w:cs="Calibri"/>
          <w:color w:val="000000" w:themeColor="text1"/>
        </w:rPr>
        <w:t>-</w:t>
      </w:r>
      <w:r w:rsidRPr="1B3D3C38">
        <w:rPr>
          <w:rFonts w:ascii="Calibri" w:hAnsi="Calibri" w:cs="Calibri"/>
          <w:color w:val="000000" w:themeColor="text1"/>
        </w:rPr>
        <w:t>cleaning process.</w:t>
      </w:r>
      <w:r w:rsidR="7B3F196A" w:rsidRPr="1B3D3C38">
        <w:rPr>
          <w:rFonts w:ascii="Calibri" w:hAnsi="Calibri" w:cs="Calibri"/>
          <w:color w:val="000000" w:themeColor="text1"/>
        </w:rPr>
        <w:t xml:space="preserve"> </w:t>
      </w:r>
      <w:r w:rsidRPr="1B3D3C38">
        <w:rPr>
          <w:rFonts w:ascii="Calibri" w:hAnsi="Calibri" w:cs="Calibri"/>
          <w:color w:val="000000" w:themeColor="text1"/>
        </w:rPr>
        <w:t>The d</w:t>
      </w:r>
      <w:r w:rsidR="185C0774" w:rsidRPr="1B3D3C38">
        <w:rPr>
          <w:rFonts w:ascii="Calibri" w:hAnsi="Calibri" w:cs="Calibri"/>
          <w:color w:val="000000" w:themeColor="text1"/>
        </w:rPr>
        <w:t>ata cleaning</w:t>
      </w:r>
      <w:r w:rsidR="35460672" w:rsidRPr="1B3D3C38">
        <w:rPr>
          <w:rFonts w:ascii="Calibri" w:hAnsi="Calibri" w:cs="Calibri"/>
          <w:color w:val="000000" w:themeColor="text1"/>
        </w:rPr>
        <w:t xml:space="preserve"> process included the following</w:t>
      </w:r>
      <w:r w:rsidR="185C0774" w:rsidRPr="1B3D3C38">
        <w:rPr>
          <w:rFonts w:ascii="Calibri" w:hAnsi="Calibri" w:cs="Calibri"/>
          <w:color w:val="000000" w:themeColor="text1"/>
        </w:rPr>
        <w:t xml:space="preserve"> steps:</w:t>
      </w:r>
    </w:p>
    <w:p w14:paraId="745D50F3" w14:textId="0711B8BD" w:rsidR="00BA69AF" w:rsidRDefault="3523ED77" w:rsidP="00621A7E">
      <w:pPr>
        <w:pStyle w:val="ListParagraph"/>
        <w:numPr>
          <w:ilvl w:val="0"/>
          <w:numId w:val="1"/>
        </w:num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First, we uploaded the dataset csv file into Databricks, and create</w:t>
      </w:r>
      <w:r w:rsidR="004915D7">
        <w:rPr>
          <w:rFonts w:ascii="Calibri" w:hAnsi="Calibri" w:cs="Calibri"/>
          <w:color w:val="000000"/>
          <w:shd w:val="clear" w:color="auto" w:fill="FFFFFF"/>
        </w:rPr>
        <w:t>d</w:t>
      </w:r>
      <w:r>
        <w:rPr>
          <w:rFonts w:ascii="Calibri" w:hAnsi="Calibri" w:cs="Calibri"/>
          <w:color w:val="000000"/>
          <w:shd w:val="clear" w:color="auto" w:fill="FFFFFF"/>
        </w:rPr>
        <w:t xml:space="preserve"> a </w:t>
      </w:r>
      <w:proofErr w:type="spellStart"/>
      <w:r>
        <w:rPr>
          <w:rFonts w:ascii="Calibri" w:hAnsi="Calibri" w:cs="Calibri"/>
          <w:color w:val="000000"/>
          <w:shd w:val="clear" w:color="auto" w:fill="FFFFFF"/>
        </w:rPr>
        <w:t>dataframe</w:t>
      </w:r>
      <w:proofErr w:type="spellEnd"/>
      <w:r>
        <w:rPr>
          <w:rFonts w:ascii="Calibri" w:hAnsi="Calibri" w:cs="Calibri"/>
          <w:color w:val="000000"/>
          <w:shd w:val="clear" w:color="auto" w:fill="FFFFFF"/>
        </w:rPr>
        <w:t xml:space="preserve"> called “</w:t>
      </w:r>
      <w:proofErr w:type="spellStart"/>
      <w:r>
        <w:rPr>
          <w:rFonts w:ascii="Calibri" w:hAnsi="Calibri" w:cs="Calibri"/>
          <w:color w:val="000000"/>
          <w:shd w:val="clear" w:color="auto" w:fill="FFFFFF"/>
        </w:rPr>
        <w:t>df</w:t>
      </w:r>
      <w:proofErr w:type="spellEnd"/>
      <w:r>
        <w:rPr>
          <w:rFonts w:ascii="Calibri" w:hAnsi="Calibri" w:cs="Calibri"/>
          <w:color w:val="000000"/>
          <w:shd w:val="clear" w:color="auto" w:fill="FFFFFF"/>
        </w:rPr>
        <w:t>” which can be accessed through</w:t>
      </w:r>
      <w:r w:rsidR="004915D7">
        <w:rPr>
          <w:rFonts w:ascii="Calibri" w:hAnsi="Calibri" w:cs="Calibri"/>
          <w:color w:val="000000"/>
          <w:shd w:val="clear" w:color="auto" w:fill="FFFFFF"/>
        </w:rPr>
        <w:t xml:space="preserve"> the following link:</w:t>
      </w:r>
    </w:p>
    <w:p w14:paraId="02F52DE7" w14:textId="12761249" w:rsidR="00621A7E" w:rsidRPr="00621A7E" w:rsidRDefault="00953CA3" w:rsidP="00621A7E">
      <w:pPr>
        <w:spacing w:line="480" w:lineRule="auto"/>
        <w:ind w:left="360"/>
        <w:jc w:val="both"/>
        <w:rPr>
          <w:rFonts w:ascii="Calibri" w:hAnsi="Calibri" w:cs="Calibri"/>
          <w:color w:val="000000"/>
          <w:shd w:val="clear" w:color="auto" w:fill="FFFFFF"/>
        </w:rPr>
      </w:pPr>
      <w:ins w:id="1" w:author="Irina Belaya" w:date="2023-04-02T21:51:00Z">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HYPERLINK "</w:instrText>
        </w:r>
      </w:ins>
      <w:r w:rsidRPr="00621A7E">
        <w:rPr>
          <w:rFonts w:ascii="Calibri" w:hAnsi="Calibri" w:cs="Calibri"/>
          <w:color w:val="000000"/>
          <w:shd w:val="clear" w:color="auto" w:fill="FFFFFF"/>
        </w:rPr>
        <w:instrText>https://databricks-prod-cloudfront.cloud.databricks.com/public/4027ec902e239c93eaaa8714f173bcfc/8044888775324931/3765691144116402/5854611345732810/latest.html</w:instrText>
      </w:r>
      <w:ins w:id="2" w:author="Irina Belaya" w:date="2023-04-02T21:51:00Z">
        <w:r>
          <w:rPr>
            <w:rFonts w:ascii="Calibri" w:hAnsi="Calibri" w:cs="Calibri"/>
            <w:color w:val="000000"/>
            <w:shd w:val="clear" w:color="auto" w:fill="FFFFFF"/>
          </w:rPr>
          <w:instrText xml:space="preserve">" </w:instrText>
        </w:r>
        <w:r>
          <w:rPr>
            <w:rFonts w:ascii="Calibri" w:hAnsi="Calibri" w:cs="Calibri"/>
            <w:color w:val="000000"/>
            <w:shd w:val="clear" w:color="auto" w:fill="FFFFFF"/>
          </w:rPr>
          <w:fldChar w:fldCharType="separate"/>
        </w:r>
      </w:ins>
      <w:r w:rsidRPr="00C072BD">
        <w:rPr>
          <w:rStyle w:val="Hyperlink"/>
          <w:rFonts w:ascii="Calibri" w:hAnsi="Calibri" w:cs="Calibri"/>
          <w:shd w:val="clear" w:color="auto" w:fill="FFFFFF"/>
        </w:rPr>
        <w:t>https://databricks-prod-cloudfront.cloud.databricks.com/public/4027ec902e239c93eaaa8714f173bcfc/8044888775324931/3765691144116402/5854611345732810/latest.html</w:t>
      </w:r>
      <w:ins w:id="3" w:author="Irina Belaya" w:date="2023-04-02T21:51:00Z">
        <w:r>
          <w:rPr>
            <w:rFonts w:ascii="Calibri" w:hAnsi="Calibri" w:cs="Calibri"/>
            <w:color w:val="000000"/>
            <w:shd w:val="clear" w:color="auto" w:fill="FFFFFF"/>
          </w:rPr>
          <w:fldChar w:fldCharType="end"/>
        </w:r>
        <w:r>
          <w:rPr>
            <w:rFonts w:ascii="Calibri" w:hAnsi="Calibri" w:cs="Calibri"/>
            <w:color w:val="000000"/>
            <w:shd w:val="clear" w:color="auto" w:fill="FFFFFF"/>
          </w:rPr>
          <w:t xml:space="preserve"> </w:t>
        </w:r>
      </w:ins>
    </w:p>
    <w:p w14:paraId="63AEB2DC" w14:textId="2787F043" w:rsidR="00621A7E" w:rsidRDefault="3523ED77" w:rsidP="00621A7E">
      <w:pPr>
        <w:pStyle w:val="ListParagraph"/>
        <w:numPr>
          <w:ilvl w:val="0"/>
          <w:numId w:val="1"/>
        </w:numPr>
        <w:spacing w:line="480" w:lineRule="auto"/>
        <w:jc w:val="both"/>
        <w:rPr>
          <w:rFonts w:ascii="Calibri" w:hAnsi="Calibri" w:cs="Calibri"/>
          <w:color w:val="000000"/>
          <w:shd w:val="clear" w:color="auto" w:fill="FFFFFF"/>
        </w:rPr>
      </w:pPr>
      <w:r w:rsidRPr="00621A7E">
        <w:rPr>
          <w:rFonts w:ascii="Calibri" w:hAnsi="Calibri" w:cs="Calibri"/>
          <w:color w:val="000000"/>
          <w:shd w:val="clear" w:color="auto" w:fill="FFFFFF"/>
        </w:rPr>
        <w:t>Next, we changed the column “Unit” to number showing as “df2” and then select</w:t>
      </w:r>
      <w:r w:rsidR="004915D7">
        <w:rPr>
          <w:rFonts w:ascii="Calibri" w:hAnsi="Calibri" w:cs="Calibri"/>
          <w:color w:val="000000"/>
          <w:shd w:val="clear" w:color="auto" w:fill="FFFFFF"/>
        </w:rPr>
        <w:t>ed</w:t>
      </w:r>
      <w:r w:rsidRPr="00621A7E">
        <w:rPr>
          <w:rFonts w:ascii="Calibri" w:hAnsi="Calibri" w:cs="Calibri"/>
          <w:color w:val="000000"/>
          <w:shd w:val="clear" w:color="auto" w:fill="FFFFFF"/>
        </w:rPr>
        <w:t xml:space="preserve"> value</w:t>
      </w:r>
      <w:r w:rsidR="004915D7">
        <w:rPr>
          <w:rFonts w:ascii="Calibri" w:hAnsi="Calibri" w:cs="Calibri"/>
          <w:color w:val="000000"/>
          <w:shd w:val="clear" w:color="auto" w:fill="FFFFFF"/>
        </w:rPr>
        <w:t>s</w:t>
      </w:r>
      <w:r w:rsidRPr="00621A7E">
        <w:rPr>
          <w:rFonts w:ascii="Calibri" w:hAnsi="Calibri" w:cs="Calibri"/>
          <w:color w:val="000000"/>
          <w:shd w:val="clear" w:color="auto" w:fill="FFFFFF"/>
        </w:rPr>
        <w:t xml:space="preserve"> higher th</w:t>
      </w:r>
      <w:r w:rsidR="004915D7">
        <w:rPr>
          <w:rFonts w:ascii="Calibri" w:hAnsi="Calibri" w:cs="Calibri"/>
          <w:color w:val="000000"/>
          <w:shd w:val="clear" w:color="auto" w:fill="FFFFFF"/>
        </w:rPr>
        <w:t>a</w:t>
      </w:r>
      <w:r w:rsidRPr="00621A7E">
        <w:rPr>
          <w:rFonts w:ascii="Calibri" w:hAnsi="Calibri" w:cs="Calibri"/>
          <w:color w:val="000000"/>
          <w:shd w:val="clear" w:color="auto" w:fill="FFFFFF"/>
        </w:rPr>
        <w:t xml:space="preserve">n -1 </w:t>
      </w:r>
      <w:r w:rsidR="004915D7">
        <w:rPr>
          <w:rFonts w:ascii="Calibri" w:hAnsi="Calibri" w:cs="Calibri"/>
          <w:color w:val="000000"/>
          <w:shd w:val="clear" w:color="auto" w:fill="FFFFFF"/>
        </w:rPr>
        <w:t xml:space="preserve">and </w:t>
      </w:r>
      <w:r w:rsidRPr="00621A7E">
        <w:rPr>
          <w:rFonts w:ascii="Calibri" w:hAnsi="Calibri" w:cs="Calibri"/>
          <w:color w:val="000000"/>
          <w:shd w:val="clear" w:color="auto" w:fill="FFFFFF"/>
        </w:rPr>
        <w:t xml:space="preserve">named </w:t>
      </w:r>
      <w:r w:rsidR="004915D7">
        <w:rPr>
          <w:rFonts w:ascii="Calibri" w:hAnsi="Calibri" w:cs="Calibri"/>
          <w:color w:val="000000"/>
          <w:shd w:val="clear" w:color="auto" w:fill="FFFFFF"/>
        </w:rPr>
        <w:t xml:space="preserve">the </w:t>
      </w:r>
      <w:proofErr w:type="spellStart"/>
      <w:r w:rsidR="004915D7">
        <w:rPr>
          <w:rFonts w:ascii="Calibri" w:hAnsi="Calibri" w:cs="Calibri"/>
          <w:color w:val="000000"/>
          <w:shd w:val="clear" w:color="auto" w:fill="FFFFFF"/>
        </w:rPr>
        <w:t>dataframe</w:t>
      </w:r>
      <w:proofErr w:type="spellEnd"/>
      <w:r w:rsidR="004915D7">
        <w:rPr>
          <w:rFonts w:ascii="Calibri" w:hAnsi="Calibri" w:cs="Calibri"/>
          <w:color w:val="000000"/>
          <w:shd w:val="clear" w:color="auto" w:fill="FFFFFF"/>
        </w:rPr>
        <w:t xml:space="preserve"> </w:t>
      </w:r>
      <w:r w:rsidRPr="00621A7E">
        <w:rPr>
          <w:rFonts w:ascii="Calibri" w:hAnsi="Calibri" w:cs="Calibri"/>
          <w:color w:val="000000"/>
          <w:shd w:val="clear" w:color="auto" w:fill="FFFFFF"/>
        </w:rPr>
        <w:t xml:space="preserve">as “df3”. </w:t>
      </w:r>
    </w:p>
    <w:p w14:paraId="159A2401" w14:textId="2222565D" w:rsidR="00621A7E" w:rsidRPr="00621A7E" w:rsidRDefault="3523ED77" w:rsidP="00621A7E">
      <w:pPr>
        <w:pStyle w:val="ListParagraph"/>
        <w:numPr>
          <w:ilvl w:val="0"/>
          <w:numId w:val="1"/>
        </w:numPr>
        <w:spacing w:line="480" w:lineRule="auto"/>
        <w:jc w:val="both"/>
        <w:rPr>
          <w:rFonts w:ascii="Calibri" w:hAnsi="Calibri" w:cs="Calibri"/>
          <w:color w:val="000000"/>
          <w:shd w:val="clear" w:color="auto" w:fill="FFFFFF"/>
        </w:rPr>
      </w:pPr>
      <w:r w:rsidRPr="00621A7E">
        <w:rPr>
          <w:rFonts w:ascii="Calibri" w:hAnsi="Calibri" w:cs="Calibri"/>
          <w:color w:val="000000"/>
          <w:shd w:val="clear" w:color="auto" w:fill="FFFFFF"/>
        </w:rPr>
        <w:t>When df3 is grouped by region, we can see</w:t>
      </w:r>
      <w:r w:rsidR="65399B5A" w:rsidRPr="00621A7E">
        <w:rPr>
          <w:rFonts w:ascii="Calibri" w:hAnsi="Calibri" w:cs="Calibri"/>
          <w:color w:val="000000"/>
          <w:shd w:val="clear" w:color="auto" w:fill="FFFFFF"/>
        </w:rPr>
        <w:t xml:space="preserve"> in Fig.1</w:t>
      </w:r>
      <w:r w:rsidRPr="00621A7E">
        <w:rPr>
          <w:rFonts w:ascii="Calibri" w:hAnsi="Calibri" w:cs="Calibri"/>
          <w:color w:val="000000"/>
          <w:shd w:val="clear" w:color="auto" w:fill="FFFFFF"/>
        </w:rPr>
        <w:t xml:space="preserve"> there </w:t>
      </w:r>
      <w:r w:rsidR="004915D7">
        <w:rPr>
          <w:rFonts w:ascii="Calibri" w:hAnsi="Calibri" w:cs="Calibri"/>
          <w:color w:val="000000"/>
          <w:shd w:val="clear" w:color="auto" w:fill="FFFFFF"/>
        </w:rPr>
        <w:t>some provinces are divided in multiple regions. For example,</w:t>
      </w:r>
      <w:r w:rsidR="68E00261" w:rsidRPr="00621A7E">
        <w:rPr>
          <w:rFonts w:ascii="Calibri" w:hAnsi="Calibri" w:cs="Calibri"/>
          <w:color w:val="000000"/>
          <w:shd w:val="clear" w:color="auto" w:fill="FFFFFF"/>
        </w:rPr>
        <w:t xml:space="preserve"> </w:t>
      </w:r>
      <w:r w:rsidR="006C65E9">
        <w:rPr>
          <w:rFonts w:ascii="Calibri" w:hAnsi="Calibri" w:cs="Calibri"/>
          <w:color w:val="000000"/>
          <w:shd w:val="clear" w:color="auto" w:fill="FFFFFF"/>
        </w:rPr>
        <w:t xml:space="preserve">there are regions </w:t>
      </w:r>
      <w:r w:rsidR="68E00261" w:rsidRPr="00621A7E">
        <w:rPr>
          <w:rFonts w:ascii="Calibri" w:hAnsi="Calibri" w:cs="Calibri"/>
          <w:color w:val="000000"/>
          <w:shd w:val="clear" w:color="auto" w:fill="FFFFFF"/>
        </w:rPr>
        <w:t>M</w:t>
      </w:r>
      <w:r w:rsidR="68E00261" w:rsidRPr="00621A7E">
        <w:rPr>
          <w:rFonts w:ascii="Calibri" w:hAnsi="Calibri" w:cs="Calibri"/>
          <w:color w:val="000000" w:themeColor="text1"/>
        </w:rPr>
        <w:t>anitoba</w:t>
      </w:r>
      <w:r w:rsidR="006C65E9">
        <w:rPr>
          <w:rFonts w:ascii="Calibri" w:hAnsi="Calibri" w:cs="Calibri"/>
          <w:color w:val="000000" w:themeColor="text1"/>
        </w:rPr>
        <w:t xml:space="preserve"> and </w:t>
      </w:r>
      <w:r w:rsidR="68E00261" w:rsidRPr="00621A7E">
        <w:rPr>
          <w:rFonts w:ascii="Calibri" w:hAnsi="Calibri" w:cs="Calibri"/>
          <w:color w:val="000000" w:themeColor="text1"/>
        </w:rPr>
        <w:t>Winnip</w:t>
      </w:r>
      <w:r w:rsidR="004915D7">
        <w:rPr>
          <w:rFonts w:ascii="Calibri" w:hAnsi="Calibri" w:cs="Calibri"/>
          <w:color w:val="000000" w:themeColor="text1"/>
        </w:rPr>
        <w:t>e</w:t>
      </w:r>
      <w:r w:rsidR="68E00261" w:rsidRPr="00621A7E">
        <w:rPr>
          <w:rFonts w:ascii="Calibri" w:hAnsi="Calibri" w:cs="Calibri"/>
          <w:color w:val="000000" w:themeColor="text1"/>
        </w:rPr>
        <w:t>g</w:t>
      </w:r>
      <w:r w:rsidR="006C65E9">
        <w:rPr>
          <w:rFonts w:ascii="Calibri" w:hAnsi="Calibri" w:cs="Calibri"/>
          <w:color w:val="000000" w:themeColor="text1"/>
        </w:rPr>
        <w:t xml:space="preserve"> Manitoba as well </w:t>
      </w:r>
      <w:r w:rsidR="006C65E9">
        <w:rPr>
          <w:rFonts w:ascii="Calibri" w:hAnsi="Calibri" w:cs="Calibri"/>
          <w:color w:val="000000" w:themeColor="text1"/>
        </w:rPr>
        <w:lastRenderedPageBreak/>
        <w:t>as</w:t>
      </w:r>
      <w:r w:rsidR="68E00261" w:rsidRPr="00621A7E">
        <w:rPr>
          <w:rFonts w:ascii="Calibri" w:hAnsi="Calibri" w:cs="Calibri"/>
          <w:color w:val="000000" w:themeColor="text1"/>
        </w:rPr>
        <w:t xml:space="preserve"> Territories, Yellowknife Northwest Territories</w:t>
      </w:r>
      <w:r w:rsidR="7EA1E6E1" w:rsidRPr="00621A7E">
        <w:rPr>
          <w:rFonts w:ascii="Calibri" w:hAnsi="Calibri" w:cs="Calibri"/>
          <w:color w:val="000000" w:themeColor="text1"/>
        </w:rPr>
        <w:t xml:space="preserve"> </w:t>
      </w:r>
      <w:r w:rsidR="006C65E9">
        <w:rPr>
          <w:rFonts w:ascii="Calibri" w:hAnsi="Calibri" w:cs="Calibri"/>
          <w:color w:val="000000" w:themeColor="text1"/>
        </w:rPr>
        <w:t>and Whitehorse Yukon. The sub-divided regions were categorized by provinces and the territories were grouped as territories. A column ‘</w:t>
      </w:r>
      <w:proofErr w:type="spellStart"/>
      <w:r w:rsidR="006C65E9">
        <w:rPr>
          <w:rFonts w:ascii="Calibri" w:hAnsi="Calibri" w:cs="Calibri"/>
          <w:color w:val="000000" w:themeColor="text1"/>
        </w:rPr>
        <w:t>new_region</w:t>
      </w:r>
      <w:proofErr w:type="spellEnd"/>
      <w:r w:rsidR="006C65E9">
        <w:rPr>
          <w:rFonts w:ascii="Calibri" w:hAnsi="Calibri" w:cs="Calibri"/>
          <w:color w:val="000000" w:themeColor="text1"/>
        </w:rPr>
        <w:t xml:space="preserve">’ was created where all related cities were grouped under their respected provinces and territories. As result we only had 10 unique provinces and one territory category. This ensures that there are no overlaps or double/partial names (Fig. 2). </w:t>
      </w:r>
    </w:p>
    <w:p w14:paraId="246E80FA" w14:textId="39A32CCE" w:rsidR="0008323A" w:rsidRPr="00621A7E" w:rsidRDefault="28DE49BF" w:rsidP="002B49FB">
      <w:pPr>
        <w:spacing w:line="480" w:lineRule="auto"/>
        <w:jc w:val="both"/>
        <w:rPr>
          <w:rFonts w:ascii="Calibri" w:hAnsi="Calibri" w:cs="Calibri"/>
          <w:color w:val="000000" w:themeColor="text1"/>
        </w:rPr>
      </w:pPr>
      <w:r>
        <w:rPr>
          <w:noProof/>
        </w:rPr>
        <w:drawing>
          <wp:inline distT="0" distB="0" distL="0" distR="0" wp14:anchorId="381B0389" wp14:editId="64E464ED">
            <wp:extent cx="1438910" cy="2067560"/>
            <wp:effectExtent l="0" t="0" r="0" b="2540"/>
            <wp:docPr id="38676609"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438910" cy="2067560"/>
                    </a:xfrm>
                    <a:prstGeom prst="rect">
                      <a:avLst/>
                    </a:prstGeom>
                  </pic:spPr>
                </pic:pic>
              </a:graphicData>
            </a:graphic>
          </wp:inline>
        </w:drawing>
      </w:r>
    </w:p>
    <w:p w14:paraId="0DCC3D06" w14:textId="51BE238D" w:rsidR="003E24BC" w:rsidRDefault="003E24BC" w:rsidP="002B49FB">
      <w:pPr>
        <w:spacing w:line="480" w:lineRule="auto"/>
        <w:jc w:val="both"/>
        <w:rPr>
          <w:rFonts w:ascii="Calibri" w:hAnsi="Calibri" w:cs="Calibri"/>
          <w:color w:val="000000"/>
          <w:shd w:val="clear" w:color="auto" w:fill="FFFFFF"/>
        </w:rPr>
      </w:pPr>
      <w:r w:rsidRPr="003E24BC">
        <w:rPr>
          <w:rFonts w:ascii="Calibri" w:hAnsi="Calibri" w:cs="Calibri"/>
          <w:b/>
          <w:bCs/>
          <w:color w:val="000000"/>
          <w:shd w:val="clear" w:color="auto" w:fill="FFFFFF"/>
        </w:rPr>
        <w:t>Figure 1.</w:t>
      </w:r>
      <w:r>
        <w:rPr>
          <w:rFonts w:ascii="Calibri" w:hAnsi="Calibri" w:cs="Calibri"/>
          <w:color w:val="000000"/>
          <w:shd w:val="clear" w:color="auto" w:fill="FFFFFF"/>
        </w:rPr>
        <w:t xml:space="preserve"> The outcome of </w:t>
      </w:r>
      <w:proofErr w:type="spellStart"/>
      <w:r>
        <w:rPr>
          <w:rFonts w:ascii="Calibri" w:hAnsi="Calibri" w:cs="Calibri"/>
          <w:color w:val="000000"/>
          <w:shd w:val="clear" w:color="auto" w:fill="FFFFFF"/>
        </w:rPr>
        <w:t>GroupBy</w:t>
      </w:r>
      <w:proofErr w:type="spellEnd"/>
      <w:r>
        <w:rPr>
          <w:rFonts w:ascii="Calibri" w:hAnsi="Calibri" w:cs="Calibri"/>
          <w:color w:val="000000"/>
          <w:shd w:val="clear" w:color="auto" w:fill="FFFFFF"/>
        </w:rPr>
        <w:t xml:space="preserve"> function in all regions. </w:t>
      </w:r>
    </w:p>
    <w:p w14:paraId="56423BF7" w14:textId="2DE9A841" w:rsidR="00A9160D" w:rsidRDefault="004A6AE9" w:rsidP="00A9160D">
      <w:pPr>
        <w:spacing w:line="480" w:lineRule="auto"/>
        <w:jc w:val="both"/>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77E89110" wp14:editId="2CFCB160">
            <wp:extent cx="1527349" cy="228028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9700" cy="2343513"/>
                    </a:xfrm>
                    <a:prstGeom prst="rect">
                      <a:avLst/>
                    </a:prstGeom>
                  </pic:spPr>
                </pic:pic>
              </a:graphicData>
            </a:graphic>
          </wp:inline>
        </w:drawing>
      </w:r>
    </w:p>
    <w:p w14:paraId="4F07A8EA" w14:textId="5D0A79AA" w:rsidR="004145B4" w:rsidRDefault="00A9160D" w:rsidP="00A9160D">
      <w:pPr>
        <w:spacing w:line="480" w:lineRule="auto"/>
        <w:jc w:val="both"/>
        <w:rPr>
          <w:rFonts w:ascii="Calibri" w:hAnsi="Calibri" w:cs="Calibri"/>
          <w:color w:val="000000"/>
          <w:shd w:val="clear" w:color="auto" w:fill="FFFFFF"/>
        </w:rPr>
      </w:pPr>
      <w:r w:rsidRPr="00A9160D">
        <w:rPr>
          <w:rFonts w:ascii="Calibri" w:hAnsi="Calibri" w:cs="Calibri"/>
          <w:b/>
          <w:bCs/>
          <w:color w:val="000000"/>
          <w:shd w:val="clear" w:color="auto" w:fill="FFFFFF"/>
        </w:rPr>
        <w:t>Figure 2</w:t>
      </w:r>
      <w:r w:rsidR="003337F5">
        <w:rPr>
          <w:rFonts w:ascii="Calibri" w:hAnsi="Calibri" w:cs="Calibri"/>
          <w:b/>
          <w:bCs/>
          <w:color w:val="000000"/>
          <w:shd w:val="clear" w:color="auto" w:fill="FFFFFF"/>
        </w:rPr>
        <w:t xml:space="preserve">. </w:t>
      </w:r>
      <w:r>
        <w:rPr>
          <w:rFonts w:ascii="Calibri" w:hAnsi="Calibri" w:cs="Calibri"/>
          <w:color w:val="000000"/>
          <w:shd w:val="clear" w:color="auto" w:fill="FFFFFF"/>
        </w:rPr>
        <w:t>New-region column with 10 provinces and 1 territory</w:t>
      </w:r>
    </w:p>
    <w:p w14:paraId="7C7E2D2C" w14:textId="2F475234" w:rsidR="004A6AE9" w:rsidRDefault="1B3D3C38" w:rsidP="00621A7E">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lastRenderedPageBreak/>
        <w:t xml:space="preserve">4) </w:t>
      </w:r>
      <w:r w:rsidR="307944A5">
        <w:rPr>
          <w:rFonts w:ascii="Calibri" w:hAnsi="Calibri" w:cs="Calibri"/>
          <w:color w:val="000000"/>
          <w:shd w:val="clear" w:color="auto" w:fill="FFFFFF"/>
        </w:rPr>
        <w:t xml:space="preserve">Next, we decided to exclude data from </w:t>
      </w:r>
      <w:r w:rsidR="2B61D01D">
        <w:rPr>
          <w:rFonts w:ascii="Calibri" w:hAnsi="Calibri" w:cs="Calibri"/>
          <w:color w:val="000000"/>
          <w:shd w:val="clear" w:color="auto" w:fill="FFFFFF"/>
        </w:rPr>
        <w:t xml:space="preserve">2017, and </w:t>
      </w:r>
      <w:r w:rsidR="307944A5">
        <w:rPr>
          <w:rFonts w:ascii="Calibri" w:hAnsi="Calibri" w:cs="Calibri"/>
          <w:color w:val="000000"/>
          <w:shd w:val="clear" w:color="auto" w:fill="FFFFFF"/>
        </w:rPr>
        <w:t xml:space="preserve">2022 due to the fact that it covers the first half of the </w:t>
      </w:r>
      <w:proofErr w:type="gramStart"/>
      <w:r w:rsidR="307944A5">
        <w:rPr>
          <w:rFonts w:ascii="Calibri" w:hAnsi="Calibri" w:cs="Calibri"/>
          <w:color w:val="000000"/>
          <w:shd w:val="clear" w:color="auto" w:fill="FFFFFF"/>
        </w:rPr>
        <w:t>year</w:t>
      </w:r>
      <w:proofErr w:type="gramEnd"/>
      <w:r w:rsidR="307944A5">
        <w:rPr>
          <w:rFonts w:ascii="Calibri" w:hAnsi="Calibri" w:cs="Calibri"/>
          <w:color w:val="000000"/>
          <w:shd w:val="clear" w:color="auto" w:fill="FFFFFF"/>
        </w:rPr>
        <w:t xml:space="preserve"> so it is not complete. </w:t>
      </w:r>
    </w:p>
    <w:p w14:paraId="7D513B53" w14:textId="384E417D" w:rsidR="63A01EEA" w:rsidRPr="00621A7E" w:rsidRDefault="63A01EEA" w:rsidP="1B3D3C38">
      <w:pPr>
        <w:spacing w:line="480" w:lineRule="auto"/>
        <w:jc w:val="both"/>
        <w:rPr>
          <w:rFonts w:ascii="Calibri" w:eastAsia="Calibri" w:hAnsi="Calibri" w:cs="Calibri"/>
          <w:color w:val="000000" w:themeColor="text1"/>
          <w:lang w:val="en-US"/>
        </w:rPr>
      </w:pPr>
      <w:r w:rsidRPr="00621A7E">
        <w:rPr>
          <w:rFonts w:ascii="Calibri" w:hAnsi="Calibri" w:cs="Calibri"/>
          <w:color w:val="000000" w:themeColor="text1"/>
        </w:rPr>
        <w:t xml:space="preserve">5) </w:t>
      </w:r>
      <w:r w:rsidRPr="00621A7E">
        <w:rPr>
          <w:rFonts w:ascii="Calibri" w:eastAsia="Calibri" w:hAnsi="Calibri" w:cs="Calibri"/>
          <w:color w:val="000000" w:themeColor="text1"/>
        </w:rPr>
        <w:t>The summary rows containing aggregate data, such as 'Total apparent opioid toxicity deaths', 'Total opioid-related poisoning hospitalizations,' 'Total apparent stimulant toxicity deaths,' 'Total stimulant-related poisoning hospitalizations,' 'Overall numbers', etc., were excluded to avoid data duplication and double counting.</w:t>
      </w:r>
    </w:p>
    <w:p w14:paraId="355D303C" w14:textId="268EB2F7" w:rsidR="4F80F48F" w:rsidRPr="00621A7E" w:rsidRDefault="4F80F48F" w:rsidP="1B3D3C38">
      <w:pPr>
        <w:spacing w:line="480" w:lineRule="auto"/>
        <w:jc w:val="both"/>
        <w:rPr>
          <w:rFonts w:ascii="Calibri" w:eastAsia="Calibri" w:hAnsi="Calibri" w:cs="Calibri"/>
          <w:color w:val="000000" w:themeColor="text1"/>
          <w:lang w:val="en-US"/>
        </w:rPr>
      </w:pPr>
      <w:r w:rsidRPr="00621A7E">
        <w:rPr>
          <w:rFonts w:ascii="Calibri" w:eastAsia="Calibri" w:hAnsi="Calibri" w:cs="Calibri"/>
          <w:color w:val="000000" w:themeColor="text1"/>
        </w:rPr>
        <w:t xml:space="preserve">6) An additional step of data </w:t>
      </w:r>
      <w:r w:rsidR="2D55A095" w:rsidRPr="00621A7E">
        <w:rPr>
          <w:rFonts w:ascii="Calibri" w:eastAsia="Calibri" w:hAnsi="Calibri" w:cs="Calibri"/>
          <w:color w:val="000000" w:themeColor="text1"/>
        </w:rPr>
        <w:t>transformation</w:t>
      </w:r>
      <w:r w:rsidRPr="00621A7E">
        <w:rPr>
          <w:rFonts w:ascii="Calibri" w:eastAsia="Calibri" w:hAnsi="Calibri" w:cs="Calibri"/>
          <w:color w:val="000000" w:themeColor="text1"/>
        </w:rPr>
        <w:t xml:space="preserve"> will be performed before running the predictive models.</w:t>
      </w:r>
    </w:p>
    <w:p w14:paraId="23D93AA2" w14:textId="6CA28C30" w:rsidR="004A6AE9" w:rsidRDefault="4F80F48F" w:rsidP="00A9160D">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t>T</w:t>
      </w:r>
      <w:r w:rsidR="307944A5">
        <w:rPr>
          <w:rFonts w:ascii="Calibri" w:hAnsi="Calibri" w:cs="Calibri"/>
          <w:color w:val="000000"/>
          <w:shd w:val="clear" w:color="auto" w:fill="FFFFFF"/>
        </w:rPr>
        <w:t xml:space="preserve">he </w:t>
      </w:r>
      <w:r w:rsidR="21D92345">
        <w:rPr>
          <w:rFonts w:ascii="Calibri" w:hAnsi="Calibri" w:cs="Calibri"/>
          <w:color w:val="000000"/>
          <w:shd w:val="clear" w:color="auto" w:fill="FFFFFF"/>
        </w:rPr>
        <w:t>data frame</w:t>
      </w:r>
      <w:r w:rsidR="307944A5">
        <w:rPr>
          <w:rFonts w:ascii="Calibri" w:hAnsi="Calibri" w:cs="Calibri"/>
          <w:color w:val="000000"/>
          <w:shd w:val="clear" w:color="auto" w:fill="FFFFFF"/>
        </w:rPr>
        <w:t xml:space="preserve"> schema</w:t>
      </w:r>
      <w:r w:rsidR="5C58BE98">
        <w:rPr>
          <w:rFonts w:ascii="Calibri" w:hAnsi="Calibri" w:cs="Calibri"/>
          <w:color w:val="000000"/>
          <w:shd w:val="clear" w:color="auto" w:fill="FFFFFF"/>
        </w:rPr>
        <w:t xml:space="preserve"> of the finalized version of the file</w:t>
      </w:r>
      <w:r w:rsidR="307944A5">
        <w:rPr>
          <w:rFonts w:ascii="Calibri" w:hAnsi="Calibri" w:cs="Calibri"/>
          <w:color w:val="000000"/>
          <w:shd w:val="clear" w:color="auto" w:fill="FFFFFF"/>
        </w:rPr>
        <w:t xml:space="preserve"> looks as follow:</w:t>
      </w:r>
    </w:p>
    <w:p w14:paraId="709F8452" w14:textId="6135F317" w:rsidR="004A6AE9" w:rsidRDefault="004A6AE9" w:rsidP="00A9160D">
      <w:pPr>
        <w:spacing w:line="480" w:lineRule="auto"/>
        <w:jc w:val="both"/>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6DBBB030" wp14:editId="0BF3443C">
            <wp:extent cx="2476102" cy="1661344"/>
            <wp:effectExtent l="0" t="0" r="63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9244" cy="1690290"/>
                    </a:xfrm>
                    <a:prstGeom prst="rect">
                      <a:avLst/>
                    </a:prstGeom>
                  </pic:spPr>
                </pic:pic>
              </a:graphicData>
            </a:graphic>
          </wp:inline>
        </w:drawing>
      </w:r>
    </w:p>
    <w:p w14:paraId="3AB67962" w14:textId="7A460A75" w:rsidR="0008323A" w:rsidRDefault="307944A5" w:rsidP="1B3D3C38">
      <w:pPr>
        <w:spacing w:line="480" w:lineRule="auto"/>
        <w:jc w:val="both"/>
        <w:rPr>
          <w:rFonts w:ascii="Calibri" w:hAnsi="Calibri" w:cs="Calibri"/>
          <w:color w:val="000000" w:themeColor="text1"/>
        </w:rPr>
      </w:pPr>
      <w:r w:rsidRPr="004A6AE9">
        <w:rPr>
          <w:rFonts w:ascii="Calibri" w:hAnsi="Calibri" w:cs="Calibri"/>
          <w:b/>
          <w:bCs/>
          <w:color w:val="000000"/>
          <w:shd w:val="clear" w:color="auto" w:fill="FFFFFF"/>
        </w:rPr>
        <w:t>Figure 3</w:t>
      </w:r>
      <w:r w:rsidR="4E114455">
        <w:rPr>
          <w:rFonts w:ascii="Calibri" w:hAnsi="Calibri" w:cs="Calibri"/>
          <w:b/>
          <w:bCs/>
          <w:color w:val="000000"/>
          <w:shd w:val="clear" w:color="auto" w:fill="FFFFFF"/>
        </w:rPr>
        <w:t xml:space="preserve">. </w:t>
      </w:r>
      <w:r>
        <w:rPr>
          <w:rFonts w:ascii="Calibri" w:hAnsi="Calibri" w:cs="Calibri"/>
          <w:color w:val="000000"/>
          <w:shd w:val="clear" w:color="auto" w:fill="FFFFFF"/>
        </w:rPr>
        <w:t xml:space="preserve">It shows the </w:t>
      </w:r>
      <w:proofErr w:type="spellStart"/>
      <w:r>
        <w:rPr>
          <w:rFonts w:ascii="Calibri" w:hAnsi="Calibri" w:cs="Calibri"/>
          <w:color w:val="000000"/>
          <w:shd w:val="clear" w:color="auto" w:fill="FFFFFF"/>
        </w:rPr>
        <w:t>dataframe</w:t>
      </w:r>
      <w:proofErr w:type="spellEnd"/>
      <w:r>
        <w:rPr>
          <w:rFonts w:ascii="Calibri" w:hAnsi="Calibri" w:cs="Calibri"/>
          <w:color w:val="000000"/>
          <w:shd w:val="clear" w:color="auto" w:fill="FFFFFF"/>
        </w:rPr>
        <w:t xml:space="preserve"> schema for opioid dataset.</w:t>
      </w:r>
    </w:p>
    <w:p w14:paraId="216C1F02" w14:textId="7D586136" w:rsidR="1B3D3C38" w:rsidRPr="00621A7E" w:rsidRDefault="532A24F8" w:rsidP="1B3D3C38">
      <w:pPr>
        <w:spacing w:line="480" w:lineRule="auto"/>
        <w:jc w:val="both"/>
        <w:rPr>
          <w:color w:val="000000" w:themeColor="text1"/>
        </w:rPr>
      </w:pPr>
      <w:r w:rsidRPr="00621A7E">
        <w:rPr>
          <w:rFonts w:ascii="Calibri" w:eastAsia="Calibri" w:hAnsi="Calibri" w:cs="Calibri"/>
          <w:color w:val="000000" w:themeColor="text1"/>
        </w:rPr>
        <w:t>The final dataset consist</w:t>
      </w:r>
      <w:r w:rsidR="11D2AF57" w:rsidRPr="00621A7E">
        <w:rPr>
          <w:rFonts w:ascii="Calibri" w:eastAsia="Calibri" w:hAnsi="Calibri" w:cs="Calibri"/>
          <w:color w:val="000000" w:themeColor="text1"/>
        </w:rPr>
        <w:t>s</w:t>
      </w:r>
      <w:r w:rsidRPr="00621A7E">
        <w:rPr>
          <w:rFonts w:ascii="Calibri" w:eastAsia="Calibri" w:hAnsi="Calibri" w:cs="Calibri"/>
          <w:color w:val="000000" w:themeColor="text1"/>
        </w:rPr>
        <w:t xml:space="preserve"> of 936 rows with the number of opioid-related death and emergency services by province, gender, and age group and does not include any records with missing values.</w:t>
      </w:r>
    </w:p>
    <w:p w14:paraId="048B0CE0" w14:textId="2DB80CA0" w:rsidR="0003750B" w:rsidRDefault="643FAA6F" w:rsidP="1B3D3C38">
      <w:pPr>
        <w:spacing w:line="480" w:lineRule="auto"/>
        <w:jc w:val="both"/>
      </w:pPr>
      <w:r>
        <w:rPr>
          <w:noProof/>
        </w:rPr>
        <w:drawing>
          <wp:inline distT="0" distB="0" distL="0" distR="0" wp14:anchorId="36D9D1FD" wp14:editId="76C7D3F2">
            <wp:extent cx="4572000" cy="400050"/>
            <wp:effectExtent l="0" t="0" r="0" b="0"/>
            <wp:docPr id="606518763" name="Picture 60651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496807F8" w14:textId="2EB35811" w:rsidR="0003750B" w:rsidRDefault="627C9635" w:rsidP="00621A7E">
      <w:pPr>
        <w:spacing w:line="480" w:lineRule="auto"/>
        <w:jc w:val="both"/>
        <w:rPr>
          <w:rFonts w:ascii="Calibri" w:hAnsi="Calibri" w:cs="Calibri"/>
          <w:color w:val="000000"/>
          <w:shd w:val="clear" w:color="auto" w:fill="FFFFFF"/>
        </w:rPr>
      </w:pPr>
      <w:r>
        <w:rPr>
          <w:noProof/>
        </w:rPr>
        <w:drawing>
          <wp:inline distT="0" distB="0" distL="0" distR="0" wp14:anchorId="600BE158" wp14:editId="0DF5F3FD">
            <wp:extent cx="4572000" cy="466725"/>
            <wp:effectExtent l="0" t="0" r="0" b="0"/>
            <wp:docPr id="1462300670" name="Picture 146230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3C5E72ED" w14:textId="518ED3D0" w:rsidR="0098736B" w:rsidRDefault="4F5E3C81" w:rsidP="002B49FB">
      <w:pPr>
        <w:spacing w:line="480" w:lineRule="auto"/>
        <w:jc w:val="both"/>
        <w:rPr>
          <w:rFonts w:ascii="Calibri" w:hAnsi="Calibri" w:cs="Calibri"/>
          <w:color w:val="000000"/>
          <w:shd w:val="clear" w:color="auto" w:fill="FFFFFF"/>
        </w:rPr>
      </w:pPr>
      <w:r w:rsidRPr="1B3D3C38">
        <w:rPr>
          <w:rFonts w:ascii="Calibri" w:hAnsi="Calibri" w:cs="Calibri"/>
          <w:b/>
          <w:bCs/>
          <w:color w:val="000000" w:themeColor="text1"/>
        </w:rPr>
        <w:t xml:space="preserve">Figure 4. </w:t>
      </w:r>
      <w:r w:rsidR="422A7E6C" w:rsidRPr="00621A7E">
        <w:rPr>
          <w:rFonts w:ascii="Calibri" w:hAnsi="Calibri" w:cs="Calibri"/>
          <w:color w:val="000000" w:themeColor="text1"/>
        </w:rPr>
        <w:t>Data cleaning output.</w:t>
      </w:r>
    </w:p>
    <w:p w14:paraId="197F5EF9" w14:textId="710C9EF4" w:rsidR="00BA69AF" w:rsidRPr="00621A7E" w:rsidRDefault="761C57DD" w:rsidP="1B3D3C38">
      <w:pPr>
        <w:pStyle w:val="ListParagraph"/>
        <w:numPr>
          <w:ilvl w:val="2"/>
          <w:numId w:val="8"/>
        </w:numPr>
        <w:spacing w:line="480" w:lineRule="auto"/>
        <w:jc w:val="both"/>
        <w:rPr>
          <w:rFonts w:ascii="Calibri" w:hAnsi="Calibri" w:cs="Calibri"/>
          <w:b/>
          <w:bCs/>
          <w:color w:val="000000"/>
          <w:shd w:val="clear" w:color="auto" w:fill="FFFFFF"/>
        </w:rPr>
      </w:pPr>
      <w:r w:rsidRPr="00621A7E">
        <w:rPr>
          <w:rFonts w:ascii="Calibri" w:hAnsi="Calibri" w:cs="Calibri"/>
          <w:b/>
          <w:bCs/>
          <w:color w:val="000000"/>
          <w:shd w:val="clear" w:color="auto" w:fill="FFFFFF"/>
        </w:rPr>
        <w:t>Primary analysis</w:t>
      </w:r>
      <w:r w:rsidR="4233AAF1" w:rsidRPr="00621A7E">
        <w:rPr>
          <w:rFonts w:ascii="Calibri" w:hAnsi="Calibri" w:cs="Calibri"/>
          <w:b/>
          <w:bCs/>
          <w:color w:val="000000"/>
          <w:shd w:val="clear" w:color="auto" w:fill="FFFFFF"/>
        </w:rPr>
        <w:t>/assessment and visualization</w:t>
      </w:r>
      <w:r w:rsidR="4726A2C1" w:rsidRPr="00621A7E">
        <w:rPr>
          <w:rFonts w:ascii="Calibri" w:hAnsi="Calibri" w:cs="Calibri"/>
          <w:b/>
          <w:bCs/>
          <w:color w:val="000000"/>
          <w:shd w:val="clear" w:color="auto" w:fill="FFFFFF"/>
        </w:rPr>
        <w:t>/findings</w:t>
      </w:r>
    </w:p>
    <w:p w14:paraId="55CF174B" w14:textId="5E2970D3" w:rsidR="5492622F" w:rsidRDefault="5492622F" w:rsidP="00621A7E">
      <w:pPr>
        <w:spacing w:line="480" w:lineRule="auto"/>
        <w:ind w:firstLine="851"/>
        <w:jc w:val="both"/>
        <w:rPr>
          <w:rFonts w:ascii="Calibri" w:hAnsi="Calibri" w:cs="Calibri"/>
          <w:color w:val="000000" w:themeColor="text1"/>
        </w:rPr>
      </w:pPr>
      <w:r w:rsidRPr="00621A7E">
        <w:rPr>
          <w:rFonts w:ascii="Calibri" w:hAnsi="Calibri" w:cs="Calibri"/>
          <w:color w:val="000000" w:themeColor="text1"/>
        </w:rPr>
        <w:lastRenderedPageBreak/>
        <w:t>Overall, 71590 opioid/stimulant toxicity cases occurred in Canada in four years from 2018 to 2021 (Table A.1). The highest number of toxicity episodes occurred in Ontario and Alberta (Table A.2).</w:t>
      </w:r>
      <w:r w:rsidR="35AE0215" w:rsidRPr="00621A7E">
        <w:rPr>
          <w:rFonts w:ascii="Calibri" w:hAnsi="Calibri" w:cs="Calibri"/>
          <w:color w:val="000000" w:themeColor="text1"/>
        </w:rPr>
        <w:t xml:space="preserve"> 65% of Emergency Medical Services and 61% of death incidents happened during 2020 and 2021, which suggests a possible correlation between opioid/stimulant consumption and mental and physical outcomes of the COVID-19 pandemic.</w:t>
      </w:r>
      <w:r w:rsidR="2F7C894B" w:rsidRPr="1B3D3C38">
        <w:rPr>
          <w:rFonts w:ascii="Calibri" w:hAnsi="Calibri" w:cs="Calibri"/>
          <w:color w:val="000000" w:themeColor="text1"/>
        </w:rPr>
        <w:t xml:space="preserve"> </w:t>
      </w:r>
      <w:r w:rsidR="67963A14" w:rsidRPr="1B3D3C38">
        <w:rPr>
          <w:rFonts w:ascii="Calibri" w:hAnsi="Calibri" w:cs="Calibri"/>
          <w:color w:val="000000" w:themeColor="text1"/>
        </w:rPr>
        <w:t>The highest absolute number of opioid toxicity episodes occurred among those who were 30-39 years old, followed by 20-29 years old. However, the highest proportion of opioid/stimulant toxicity</w:t>
      </w:r>
      <w:r w:rsidR="00A10F5B">
        <w:rPr>
          <w:rFonts w:ascii="Calibri" w:hAnsi="Calibri" w:cs="Calibri"/>
          <w:color w:val="000000" w:themeColor="text1"/>
        </w:rPr>
        <w:t xml:space="preserve"> deaths</w:t>
      </w:r>
      <w:r w:rsidR="67963A14" w:rsidRPr="1B3D3C38">
        <w:rPr>
          <w:rFonts w:ascii="Calibri" w:hAnsi="Calibri" w:cs="Calibri"/>
          <w:color w:val="000000" w:themeColor="text1"/>
        </w:rPr>
        <w:t xml:space="preserve"> occurred among those 50 to 59 years old (Table A.3).</w:t>
      </w:r>
      <w:r w:rsidR="0C616006" w:rsidRPr="1B3D3C38">
        <w:rPr>
          <w:rFonts w:ascii="Calibri" w:hAnsi="Calibri" w:cs="Calibri"/>
          <w:color w:val="000000" w:themeColor="text1"/>
        </w:rPr>
        <w:t xml:space="preserve"> </w:t>
      </w:r>
      <w:r w:rsidR="1F2C37EE" w:rsidRPr="1B3D3C38">
        <w:rPr>
          <w:rFonts w:ascii="Calibri" w:hAnsi="Calibri" w:cs="Calibri"/>
          <w:color w:val="000000" w:themeColor="text1"/>
        </w:rPr>
        <w:t>Males comprise 71% of opioid toxicity cases with a 39% death rate (33% of death outcomes for females) (Table A.4).</w:t>
      </w:r>
    </w:p>
    <w:p w14:paraId="4EF80D0D" w14:textId="53A97CFA" w:rsidR="5B30DA62" w:rsidRDefault="5B30DA62" w:rsidP="00621A7E">
      <w:pPr>
        <w:spacing w:line="480" w:lineRule="auto"/>
        <w:ind w:firstLine="851"/>
        <w:jc w:val="both"/>
        <w:rPr>
          <w:rFonts w:ascii="Calibri" w:hAnsi="Calibri" w:cs="Calibri"/>
          <w:color w:val="000000" w:themeColor="text1"/>
        </w:rPr>
      </w:pPr>
      <w:r w:rsidRPr="1B3D3C38">
        <w:rPr>
          <w:rFonts w:ascii="Calibri" w:hAnsi="Calibri" w:cs="Calibri"/>
          <w:color w:val="000000" w:themeColor="text1"/>
        </w:rPr>
        <w:t xml:space="preserve">In Canada, 39% of opioid/stimulant toxicity cases resulted in a death compared to 51% of cases with death outcomes in Ontario. </w:t>
      </w:r>
      <w:r w:rsidR="385C5453" w:rsidRPr="1B3D3C38">
        <w:rPr>
          <w:rFonts w:ascii="Calibri" w:hAnsi="Calibri" w:cs="Calibri"/>
          <w:color w:val="000000" w:themeColor="text1"/>
        </w:rPr>
        <w:t>Otherwise, Ontario follows the overall patterns</w:t>
      </w:r>
      <w:r w:rsidR="198ECEC8" w:rsidRPr="1B3D3C38">
        <w:rPr>
          <w:rFonts w:ascii="Calibri" w:hAnsi="Calibri" w:cs="Calibri"/>
          <w:color w:val="000000" w:themeColor="text1"/>
        </w:rPr>
        <w:t xml:space="preserve"> (Figure 5, Figure 6)</w:t>
      </w:r>
      <w:r w:rsidR="385C5453" w:rsidRPr="1B3D3C38">
        <w:rPr>
          <w:rFonts w:ascii="Calibri" w:hAnsi="Calibri" w:cs="Calibri"/>
          <w:color w:val="000000" w:themeColor="text1"/>
        </w:rPr>
        <w:t>.</w:t>
      </w:r>
    </w:p>
    <w:p w14:paraId="3C9938C7" w14:textId="0C5F937F" w:rsidR="00BA69AF" w:rsidRDefault="00BA69AF" w:rsidP="002B49FB">
      <w:pPr>
        <w:spacing w:line="480" w:lineRule="auto"/>
        <w:jc w:val="both"/>
        <w:rPr>
          <w:rFonts w:ascii="Calibri" w:hAnsi="Calibri" w:cs="Calibri"/>
          <w:color w:val="000000"/>
          <w:shd w:val="clear" w:color="auto" w:fill="FFFFFF"/>
        </w:rPr>
      </w:pPr>
    </w:p>
    <w:p w14:paraId="494A6402" w14:textId="6F831E9C" w:rsidR="00E36AD5" w:rsidRDefault="6F65C44C" w:rsidP="1B3D3C38">
      <w:pPr>
        <w:spacing w:line="480" w:lineRule="auto"/>
        <w:jc w:val="both"/>
        <w:rPr>
          <w:rFonts w:ascii="Calibri" w:hAnsi="Calibri" w:cs="Calibri"/>
          <w:b/>
          <w:bCs/>
          <w:color w:val="000000" w:themeColor="text1"/>
        </w:rPr>
      </w:pPr>
      <w:r>
        <w:rPr>
          <w:noProof/>
        </w:rPr>
        <w:lastRenderedPageBreak/>
        <w:drawing>
          <wp:inline distT="0" distB="0" distL="0" distR="0" wp14:anchorId="5541F7B4" wp14:editId="7E3E3B93">
            <wp:extent cx="5943600" cy="3236088"/>
            <wp:effectExtent l="0" t="0" r="0" b="0"/>
            <wp:docPr id="204820304" name="Picture 20482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6088"/>
                    </a:xfrm>
                    <a:prstGeom prst="rect">
                      <a:avLst/>
                    </a:prstGeom>
                  </pic:spPr>
                </pic:pic>
              </a:graphicData>
            </a:graphic>
          </wp:inline>
        </w:drawing>
      </w:r>
      <w:r w:rsidR="7F48F898" w:rsidRPr="1B3D3C38">
        <w:rPr>
          <w:rFonts w:ascii="Calibri" w:hAnsi="Calibri" w:cs="Calibri"/>
          <w:b/>
          <w:bCs/>
          <w:color w:val="000000" w:themeColor="text1"/>
        </w:rPr>
        <w:t>Figure 5. O</w:t>
      </w:r>
      <w:r w:rsidR="155CB2E3" w:rsidRPr="1B3D3C38">
        <w:rPr>
          <w:rFonts w:ascii="Calibri" w:hAnsi="Calibri" w:cs="Calibri"/>
          <w:b/>
          <w:bCs/>
          <w:color w:val="000000" w:themeColor="text1"/>
        </w:rPr>
        <w:t>utcome of opioid or stimulant toxicity by demographic characteristics</w:t>
      </w:r>
      <w:r w:rsidR="2D17AEB2" w:rsidRPr="1B3D3C38">
        <w:rPr>
          <w:rFonts w:ascii="Calibri" w:hAnsi="Calibri" w:cs="Calibri"/>
          <w:b/>
          <w:bCs/>
          <w:color w:val="000000" w:themeColor="text1"/>
        </w:rPr>
        <w:t xml:space="preserve"> (Canada)</w:t>
      </w:r>
    </w:p>
    <w:p w14:paraId="38361434" w14:textId="64EDC7DC" w:rsidR="00E36AD5" w:rsidRDefault="00E36AD5" w:rsidP="1B3D3C38"/>
    <w:p w14:paraId="2770517D" w14:textId="65DE0972" w:rsidR="00E36AD5" w:rsidRDefault="00E36AD5" w:rsidP="1B3D3C38"/>
    <w:p w14:paraId="6A1D8AC1" w14:textId="00D3CF38" w:rsidR="00E36AD5" w:rsidRDefault="00E36AD5" w:rsidP="1B3D3C38"/>
    <w:p w14:paraId="12F0113D" w14:textId="1C751F86" w:rsidR="00E36AD5" w:rsidRDefault="2D17AEB2" w:rsidP="1B3D3C38">
      <w:r>
        <w:rPr>
          <w:noProof/>
        </w:rPr>
        <w:drawing>
          <wp:inline distT="0" distB="0" distL="0" distR="0" wp14:anchorId="1C62C5BE" wp14:editId="39CCDE34">
            <wp:extent cx="5943600" cy="3257550"/>
            <wp:effectExtent l="0" t="0" r="0" b="0"/>
            <wp:docPr id="509505095" name="Picture 50950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54DEBC91" w14:textId="0CC4C959" w:rsidR="00E36AD5" w:rsidRDefault="7E9E0111" w:rsidP="1B3D3C38">
      <w:pPr>
        <w:rPr>
          <w:rFonts w:ascii="Calibri" w:hAnsi="Calibri" w:cs="Calibri"/>
          <w:b/>
          <w:bCs/>
          <w:color w:val="000000" w:themeColor="text1"/>
        </w:rPr>
      </w:pPr>
      <w:r w:rsidRPr="1B3D3C38">
        <w:rPr>
          <w:rFonts w:ascii="Calibri" w:hAnsi="Calibri" w:cs="Calibri"/>
          <w:b/>
          <w:bCs/>
          <w:color w:val="000000" w:themeColor="text1"/>
        </w:rPr>
        <w:t xml:space="preserve">Figure </w:t>
      </w:r>
      <w:r w:rsidR="33FEF780" w:rsidRPr="1B3D3C38">
        <w:rPr>
          <w:rFonts w:ascii="Calibri" w:hAnsi="Calibri" w:cs="Calibri"/>
          <w:b/>
          <w:bCs/>
          <w:color w:val="000000" w:themeColor="text1"/>
        </w:rPr>
        <w:t>6</w:t>
      </w:r>
      <w:r w:rsidRPr="1B3D3C38">
        <w:rPr>
          <w:rFonts w:ascii="Calibri" w:hAnsi="Calibri" w:cs="Calibri"/>
          <w:b/>
          <w:bCs/>
          <w:color w:val="000000" w:themeColor="text1"/>
        </w:rPr>
        <w:t>. Outcome of opioid or stimulant toxicity by demographic characteristics (Ontario)</w:t>
      </w:r>
    </w:p>
    <w:p w14:paraId="1977F858" w14:textId="611BBB31" w:rsidR="00E36AD5" w:rsidRDefault="00E36AD5" w:rsidP="1B3D3C38"/>
    <w:p w14:paraId="7766CBC8" w14:textId="181BA4B5" w:rsidR="00E36AD5" w:rsidRDefault="00E36AD5" w:rsidP="1B3D3C38"/>
    <w:p w14:paraId="10A00179" w14:textId="77777777" w:rsidR="00621A7E" w:rsidRPr="00621A7E" w:rsidRDefault="135A488D" w:rsidP="00B45228">
      <w:pPr>
        <w:pStyle w:val="ListParagraph"/>
        <w:numPr>
          <w:ilvl w:val="0"/>
          <w:numId w:val="8"/>
        </w:numPr>
        <w:spacing w:line="480" w:lineRule="auto"/>
        <w:jc w:val="both"/>
        <w:rPr>
          <w:rFonts w:ascii="Calibri" w:eastAsia="Calibri" w:hAnsi="Calibri" w:cs="Calibri"/>
        </w:rPr>
      </w:pPr>
      <w:r w:rsidRPr="00621A7E">
        <w:rPr>
          <w:rFonts w:ascii="Calibri" w:hAnsi="Calibri" w:cs="Calibri"/>
          <w:b/>
          <w:bCs/>
          <w:color w:val="000000"/>
          <w:shd w:val="clear" w:color="auto" w:fill="FFFFFF"/>
        </w:rPr>
        <w:lastRenderedPageBreak/>
        <w:t xml:space="preserve">Results </w:t>
      </w:r>
    </w:p>
    <w:p w14:paraId="43AD169B" w14:textId="1A56D7C3" w:rsidR="5E4FC7AA" w:rsidRPr="00621A7E" w:rsidRDefault="5E4FC7AA" w:rsidP="00621A7E">
      <w:pPr>
        <w:pStyle w:val="ListParagraph"/>
        <w:spacing w:line="480" w:lineRule="auto"/>
        <w:jc w:val="both"/>
        <w:rPr>
          <w:rFonts w:ascii="Calibri" w:eastAsia="Calibri" w:hAnsi="Calibri" w:cs="Calibri"/>
        </w:rPr>
      </w:pPr>
      <w:r w:rsidRPr="00621A7E">
        <w:rPr>
          <w:rFonts w:ascii="Calibri" w:hAnsi="Calibri" w:cs="Calibri"/>
          <w:b/>
          <w:bCs/>
          <w:color w:val="000000" w:themeColor="text1"/>
        </w:rPr>
        <w:t>5.1. Data Preparation for Machine Learning</w:t>
      </w:r>
    </w:p>
    <w:p w14:paraId="6FC08F6D" w14:textId="76DA49FB" w:rsidR="0BA6331A" w:rsidRDefault="0BA6331A" w:rsidP="001137B0">
      <w:pPr>
        <w:spacing w:line="480" w:lineRule="auto"/>
        <w:ind w:firstLine="720"/>
        <w:jc w:val="both"/>
        <w:rPr>
          <w:rFonts w:ascii="Calibri" w:hAnsi="Calibri" w:cs="Calibri"/>
          <w:color w:val="000000" w:themeColor="text1"/>
        </w:rPr>
      </w:pPr>
      <w:r w:rsidRPr="00621A7E">
        <w:rPr>
          <w:rFonts w:ascii="Calibri" w:hAnsi="Calibri" w:cs="Calibri"/>
          <w:color w:val="000000" w:themeColor="text1"/>
        </w:rPr>
        <w:t xml:space="preserve">The data preparation for the ML process included changing the data structure. The original dataset was structured as an aggregation of the total events (death of emergency services) by province/territory and demographic information. </w:t>
      </w:r>
      <w:r w:rsidR="57287415" w:rsidRPr="1B3D3C38">
        <w:rPr>
          <w:rFonts w:ascii="Calibri" w:hAnsi="Calibri" w:cs="Calibri"/>
          <w:color w:val="000000" w:themeColor="text1"/>
        </w:rPr>
        <w:t xml:space="preserve">The </w:t>
      </w:r>
      <w:proofErr w:type="spellStart"/>
      <w:r w:rsidRPr="00621A7E">
        <w:rPr>
          <w:rFonts w:ascii="Calibri" w:hAnsi="Calibri" w:cs="Calibri"/>
          <w:color w:val="000000" w:themeColor="text1"/>
        </w:rPr>
        <w:t>PySpark</w:t>
      </w:r>
      <w:proofErr w:type="spellEnd"/>
      <w:r w:rsidRPr="00621A7E">
        <w:rPr>
          <w:rFonts w:ascii="Calibri" w:hAnsi="Calibri" w:cs="Calibri"/>
          <w:color w:val="000000" w:themeColor="text1"/>
        </w:rPr>
        <w:t xml:space="preserve"> explode transformation</w:t>
      </w:r>
      <w:r w:rsidR="639CA759" w:rsidRPr="1B3D3C38">
        <w:rPr>
          <w:rFonts w:ascii="Calibri" w:hAnsi="Calibri" w:cs="Calibri"/>
          <w:color w:val="000000" w:themeColor="text1"/>
        </w:rPr>
        <w:t xml:space="preserve"> </w:t>
      </w:r>
      <w:r w:rsidR="00A10F5B" w:rsidRPr="1B3D3C38">
        <w:rPr>
          <w:rFonts w:ascii="Calibri" w:hAnsi="Calibri" w:cs="Calibri"/>
          <w:color w:val="000000" w:themeColor="text1"/>
        </w:rPr>
        <w:t>function</w:t>
      </w:r>
      <w:r w:rsidRPr="00621A7E">
        <w:rPr>
          <w:rFonts w:ascii="Calibri" w:hAnsi="Calibri" w:cs="Calibri"/>
          <w:color w:val="000000" w:themeColor="text1"/>
        </w:rPr>
        <w:t xml:space="preserve"> was applied to the dataset, and the final version of the dataset included a new r</w:t>
      </w:r>
      <w:r w:rsidR="726265E4" w:rsidRPr="1B3D3C38">
        <w:rPr>
          <w:rFonts w:ascii="Calibri" w:hAnsi="Calibri" w:cs="Calibri"/>
          <w:color w:val="000000" w:themeColor="text1"/>
        </w:rPr>
        <w:t>o</w:t>
      </w:r>
      <w:r w:rsidRPr="00621A7E">
        <w:rPr>
          <w:rFonts w:ascii="Calibri" w:hAnsi="Calibri" w:cs="Calibri"/>
          <w:color w:val="000000" w:themeColor="text1"/>
        </w:rPr>
        <w:t>w for each element in an array</w:t>
      </w:r>
      <w:r w:rsidR="78E03652" w:rsidRPr="1B3D3C38">
        <w:rPr>
          <w:rFonts w:ascii="Calibri" w:hAnsi="Calibri" w:cs="Calibri"/>
          <w:color w:val="000000" w:themeColor="text1"/>
        </w:rPr>
        <w:t xml:space="preserve"> so that this dataset can be used for modelling</w:t>
      </w:r>
      <w:r w:rsidRPr="00621A7E">
        <w:rPr>
          <w:rFonts w:ascii="Calibri" w:hAnsi="Calibri" w:cs="Calibri"/>
          <w:color w:val="000000" w:themeColor="text1"/>
        </w:rPr>
        <w:t>.</w:t>
      </w:r>
    </w:p>
    <w:p w14:paraId="6081F22C" w14:textId="73CB7C18" w:rsidR="0BA6331A" w:rsidRPr="00621A7E" w:rsidRDefault="0BA6331A" w:rsidP="001137B0">
      <w:pPr>
        <w:spacing w:line="480" w:lineRule="auto"/>
        <w:ind w:firstLine="720"/>
        <w:jc w:val="both"/>
        <w:rPr>
          <w:rFonts w:ascii="Calibri" w:hAnsi="Calibri" w:cs="Calibri"/>
          <w:color w:val="000000" w:themeColor="text1"/>
        </w:rPr>
      </w:pPr>
      <w:r w:rsidRPr="00621A7E">
        <w:rPr>
          <w:rFonts w:ascii="Calibri" w:hAnsi="Calibri" w:cs="Calibri"/>
          <w:color w:val="000000" w:themeColor="text1"/>
        </w:rPr>
        <w:t>This analysis aimed to identify the predictors of opioid toxicity death for all Canadian provinces and territories and separately for Ontario; therefore, the next step of data preparation was creating a separate dataset for Ontario.</w:t>
      </w:r>
    </w:p>
    <w:p w14:paraId="5F598F07" w14:textId="65EFF5D6" w:rsidR="0BA6331A" w:rsidRDefault="0BA6331A" w:rsidP="001137B0">
      <w:pPr>
        <w:spacing w:line="480" w:lineRule="auto"/>
        <w:ind w:firstLine="720"/>
        <w:jc w:val="both"/>
        <w:rPr>
          <w:rFonts w:ascii="Calibri" w:hAnsi="Calibri" w:cs="Calibri"/>
          <w:b/>
          <w:bCs/>
          <w:color w:val="000000" w:themeColor="text1"/>
        </w:rPr>
      </w:pPr>
      <w:r w:rsidRPr="00621A7E">
        <w:rPr>
          <w:rFonts w:ascii="Calibri" w:hAnsi="Calibri" w:cs="Calibri"/>
          <w:color w:val="000000" w:themeColor="text1"/>
        </w:rPr>
        <w:t xml:space="preserve">The third step of data preparation for machine learning included encoding string columns of labels to columns of numeric indices. The following columns were encoded: </w:t>
      </w:r>
      <w:proofErr w:type="spellStart"/>
      <w:r w:rsidRPr="00621A7E">
        <w:rPr>
          <w:rFonts w:ascii="Calibri" w:hAnsi="Calibri" w:cs="Calibri"/>
          <w:color w:val="000000" w:themeColor="text1"/>
        </w:rPr>
        <w:t>new_region</w:t>
      </w:r>
      <w:proofErr w:type="spellEnd"/>
      <w:r w:rsidRPr="00621A7E">
        <w:rPr>
          <w:rFonts w:ascii="Calibri" w:hAnsi="Calibri" w:cs="Calibri"/>
          <w:color w:val="000000" w:themeColor="text1"/>
        </w:rPr>
        <w:t xml:space="preserve"> (Province/territory data), Source (Death or Emergency Medical Services), Substance (Opioid, Stimulants), </w:t>
      </w:r>
      <w:proofErr w:type="spellStart"/>
      <w:r w:rsidRPr="00621A7E">
        <w:rPr>
          <w:rFonts w:ascii="Calibri" w:hAnsi="Calibri" w:cs="Calibri"/>
          <w:color w:val="000000" w:themeColor="text1"/>
        </w:rPr>
        <w:t>Year_Quarter</w:t>
      </w:r>
      <w:proofErr w:type="spellEnd"/>
      <w:r w:rsidRPr="00621A7E">
        <w:rPr>
          <w:rFonts w:ascii="Calibri" w:hAnsi="Calibri" w:cs="Calibri"/>
          <w:color w:val="000000" w:themeColor="text1"/>
        </w:rPr>
        <w:t xml:space="preserve"> (Year), Aggregator (Age group), and Disaggregation (Sex). The </w:t>
      </w:r>
      <w:proofErr w:type="spellStart"/>
      <w:r w:rsidRPr="00621A7E">
        <w:rPr>
          <w:rFonts w:ascii="Calibri" w:hAnsi="Calibri" w:cs="Calibri"/>
          <w:color w:val="000000" w:themeColor="text1"/>
        </w:rPr>
        <w:t>StringIndexer</w:t>
      </w:r>
      <w:proofErr w:type="spellEnd"/>
      <w:r w:rsidRPr="00621A7E">
        <w:rPr>
          <w:rFonts w:ascii="Calibri" w:hAnsi="Calibri" w:cs="Calibri"/>
          <w:color w:val="000000" w:themeColor="text1"/>
        </w:rPr>
        <w:t xml:space="preserve"> encoded labels in ascending order, with the most frequent labels indexed as 0.</w:t>
      </w:r>
      <w:r w:rsidRPr="1B3D3C38">
        <w:rPr>
          <w:rFonts w:ascii="Calibri" w:hAnsi="Calibri" w:cs="Calibri"/>
          <w:b/>
          <w:bCs/>
          <w:color w:val="000000" w:themeColor="text1"/>
        </w:rPr>
        <w:t xml:space="preserve">  </w:t>
      </w:r>
    </w:p>
    <w:p w14:paraId="56FBDED6" w14:textId="0C071634" w:rsidR="1B3D3C38" w:rsidRPr="00621A7E" w:rsidRDefault="0F444B0A" w:rsidP="00621A7E">
      <w:pPr>
        <w:spacing w:line="480" w:lineRule="auto"/>
        <w:jc w:val="both"/>
        <w:rPr>
          <w:rFonts w:ascii="Calibri" w:eastAsia="Calibri" w:hAnsi="Calibri" w:cs="Calibri"/>
          <w:sz w:val="22"/>
          <w:szCs w:val="22"/>
        </w:rPr>
      </w:pPr>
      <w:r w:rsidRPr="1B3D3C38">
        <w:rPr>
          <w:rFonts w:ascii="Calibri" w:hAnsi="Calibri" w:cs="Calibri"/>
          <w:b/>
          <w:bCs/>
          <w:color w:val="000000" w:themeColor="text1"/>
        </w:rPr>
        <w:t>5.2 Model Development</w:t>
      </w:r>
    </w:p>
    <w:p w14:paraId="4F4175CE" w14:textId="082F7596" w:rsidR="3FF8DB44" w:rsidRPr="00961EB8" w:rsidRDefault="3FF8DB44" w:rsidP="00621A7E">
      <w:pPr>
        <w:spacing w:line="480" w:lineRule="auto"/>
        <w:ind w:firstLine="851"/>
        <w:jc w:val="both"/>
        <w:rPr>
          <w:rFonts w:ascii="Calibri" w:hAnsi="Calibri" w:cs="Calibri"/>
          <w:color w:val="000000" w:themeColor="text1"/>
        </w:rPr>
      </w:pPr>
      <w:r w:rsidRPr="00961EB8">
        <w:rPr>
          <w:rFonts w:ascii="Calibri" w:hAnsi="Calibri" w:cs="Calibri"/>
          <w:color w:val="000000" w:themeColor="text1"/>
        </w:rPr>
        <w:t xml:space="preserve">A pipeline was created to run </w:t>
      </w:r>
      <w:r w:rsidR="03A1FA5F" w:rsidRPr="00961EB8">
        <w:rPr>
          <w:rFonts w:ascii="Calibri" w:hAnsi="Calibri" w:cs="Calibri"/>
          <w:color w:val="000000" w:themeColor="text1"/>
        </w:rPr>
        <w:t xml:space="preserve">the </w:t>
      </w:r>
      <w:r w:rsidRPr="00961EB8">
        <w:rPr>
          <w:rFonts w:ascii="Calibri" w:hAnsi="Calibri" w:cs="Calibri"/>
          <w:color w:val="000000" w:themeColor="text1"/>
        </w:rPr>
        <w:t>Transformer and Estimator stages in a particular sequence for machine learning.</w:t>
      </w:r>
    </w:p>
    <w:p w14:paraId="1F47E782" w14:textId="3D6ECC13" w:rsidR="008F24F0" w:rsidRPr="00961EB8" w:rsidRDefault="687316D7" w:rsidP="00621A7E">
      <w:pPr>
        <w:spacing w:line="480" w:lineRule="auto"/>
        <w:ind w:firstLine="720"/>
        <w:jc w:val="both"/>
        <w:rPr>
          <w:rFonts w:ascii="Calibri" w:hAnsi="Calibri" w:cs="Calibri"/>
          <w:color w:val="000000" w:themeColor="text1"/>
        </w:rPr>
      </w:pPr>
      <w:r w:rsidRPr="00961EB8">
        <w:rPr>
          <w:rFonts w:ascii="Calibri" w:hAnsi="Calibri" w:cs="Calibri"/>
          <w:color w:val="000000" w:themeColor="text1"/>
        </w:rPr>
        <w:t xml:space="preserve">The </w:t>
      </w:r>
      <w:r w:rsidR="0F444B0A" w:rsidRPr="00961EB8">
        <w:rPr>
          <w:rFonts w:ascii="Calibri" w:hAnsi="Calibri" w:cs="Calibri"/>
          <w:color w:val="000000" w:themeColor="text1"/>
        </w:rPr>
        <w:t>Source variable was used as a dependent variable</w:t>
      </w:r>
      <w:r w:rsidR="11577488" w:rsidRPr="00961EB8">
        <w:rPr>
          <w:rFonts w:ascii="Calibri" w:hAnsi="Calibri" w:cs="Calibri"/>
          <w:color w:val="000000" w:themeColor="text1"/>
        </w:rPr>
        <w:t xml:space="preserve"> (label variables)</w:t>
      </w:r>
      <w:r w:rsidR="0F444B0A" w:rsidRPr="00961EB8">
        <w:rPr>
          <w:rFonts w:ascii="Calibri" w:hAnsi="Calibri" w:cs="Calibri"/>
          <w:color w:val="000000" w:themeColor="text1"/>
        </w:rPr>
        <w:t>, and the ML techniques were used to predict the outcome of opioid or stimulant related harm.</w:t>
      </w:r>
    </w:p>
    <w:p w14:paraId="402688C8" w14:textId="77777777" w:rsidR="00961EB8" w:rsidRDefault="0F444B0A" w:rsidP="1B3D3C38">
      <w:pPr>
        <w:spacing w:line="480" w:lineRule="auto"/>
        <w:jc w:val="both"/>
        <w:rPr>
          <w:rFonts w:ascii="Calibri" w:hAnsi="Calibri" w:cs="Calibri"/>
          <w:color w:val="000000" w:themeColor="text1"/>
        </w:rPr>
      </w:pPr>
      <w:proofErr w:type="spellStart"/>
      <w:r w:rsidRPr="00961EB8">
        <w:rPr>
          <w:rFonts w:ascii="Calibri" w:hAnsi="Calibri" w:cs="Calibri"/>
          <w:color w:val="000000" w:themeColor="text1"/>
        </w:rPr>
        <w:lastRenderedPageBreak/>
        <w:t>VectorAssembler</w:t>
      </w:r>
      <w:proofErr w:type="spellEnd"/>
      <w:r w:rsidRPr="00961EB8">
        <w:rPr>
          <w:rFonts w:ascii="Calibri" w:hAnsi="Calibri" w:cs="Calibri"/>
          <w:color w:val="000000" w:themeColor="text1"/>
        </w:rPr>
        <w:t xml:space="preserve"> was used to combine independent variables (</w:t>
      </w:r>
      <w:proofErr w:type="spellStart"/>
      <w:r w:rsidRPr="00961EB8">
        <w:rPr>
          <w:rFonts w:ascii="Calibri" w:hAnsi="Calibri" w:cs="Calibri"/>
          <w:color w:val="000000" w:themeColor="text1"/>
        </w:rPr>
        <w:t>new_region_indexer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Substance_indexer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Year_Quarter_indexer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Aggregator_indexer</w:t>
      </w:r>
      <w:proofErr w:type="spellEnd"/>
      <w:r w:rsidRPr="00961EB8">
        <w:rPr>
          <w:rFonts w:ascii="Calibri" w:hAnsi="Calibri" w:cs="Calibri"/>
          <w:color w:val="000000" w:themeColor="text1"/>
        </w:rPr>
        <w:t xml:space="preserve">, </w:t>
      </w:r>
      <w:proofErr w:type="spellStart"/>
      <w:r w:rsidRPr="00961EB8">
        <w:rPr>
          <w:rFonts w:ascii="Calibri" w:hAnsi="Calibri" w:cs="Calibri"/>
          <w:color w:val="000000" w:themeColor="text1"/>
        </w:rPr>
        <w:t>Disaggregator_indexer</w:t>
      </w:r>
      <w:proofErr w:type="spellEnd"/>
      <w:r w:rsidRPr="00961EB8">
        <w:rPr>
          <w:rFonts w:ascii="Calibri" w:hAnsi="Calibri" w:cs="Calibri"/>
          <w:color w:val="000000" w:themeColor="text1"/>
        </w:rPr>
        <w:t xml:space="preserve">) into the vector format for further regression analysis.  </w:t>
      </w:r>
    </w:p>
    <w:p w14:paraId="4A758203" w14:textId="6C742E71" w:rsidR="008F24F0" w:rsidRPr="001137B0" w:rsidRDefault="6B7ECDBC" w:rsidP="00961EB8">
      <w:pPr>
        <w:spacing w:line="480" w:lineRule="auto"/>
        <w:ind w:firstLine="851"/>
        <w:jc w:val="both"/>
        <w:rPr>
          <w:rFonts w:ascii="Calibri" w:hAnsi="Calibri" w:cs="Calibri"/>
          <w:color w:val="000000" w:themeColor="text1"/>
          <w:sz w:val="28"/>
          <w:szCs w:val="28"/>
        </w:rPr>
      </w:pPr>
      <w:r w:rsidRPr="001137B0">
        <w:rPr>
          <w:rFonts w:ascii="Calibri" w:eastAsia="Calibri" w:hAnsi="Calibri" w:cs="Calibri"/>
        </w:rPr>
        <w:t>The d</w:t>
      </w:r>
      <w:r w:rsidR="0F444B0A" w:rsidRPr="001137B0">
        <w:rPr>
          <w:rFonts w:ascii="Calibri" w:eastAsia="Calibri" w:hAnsi="Calibri" w:cs="Calibri"/>
        </w:rPr>
        <w:t>ata was split into train (70%, n=50118) and test (30%, n=21472) datasets</w:t>
      </w:r>
      <w:r w:rsidR="71E56420" w:rsidRPr="001137B0">
        <w:rPr>
          <w:rFonts w:ascii="Calibri" w:eastAsia="Calibri" w:hAnsi="Calibri" w:cs="Calibri"/>
        </w:rPr>
        <w:t xml:space="preserve"> and three </w:t>
      </w:r>
      <w:r w:rsidR="026A57D4" w:rsidRPr="001137B0">
        <w:rPr>
          <w:rFonts w:ascii="Calibri" w:eastAsia="Calibri" w:hAnsi="Calibri" w:cs="Calibri"/>
        </w:rPr>
        <w:t>ML</w:t>
      </w:r>
      <w:r w:rsidR="0F444B0A" w:rsidRPr="001137B0">
        <w:rPr>
          <w:rFonts w:ascii="Calibri" w:eastAsia="Calibri" w:hAnsi="Calibri" w:cs="Calibri"/>
        </w:rPr>
        <w:t xml:space="preserve"> models were used to analyze data: Random Forest, Linear Regression, Logistic Regression. </w:t>
      </w:r>
    </w:p>
    <w:p w14:paraId="112B777C" w14:textId="6222D2D3" w:rsidR="008F24F0" w:rsidRPr="008F24F0" w:rsidRDefault="465F71A8" w:rsidP="00621A7E">
      <w:pPr>
        <w:spacing w:line="480" w:lineRule="auto"/>
        <w:jc w:val="both"/>
        <w:rPr>
          <w:rFonts w:ascii="Calibri" w:hAnsi="Calibri" w:cs="Calibri"/>
          <w:b/>
          <w:bCs/>
          <w:color w:val="000000"/>
          <w:shd w:val="clear" w:color="auto" w:fill="FFFFFF"/>
        </w:rPr>
      </w:pPr>
      <w:r>
        <w:rPr>
          <w:rFonts w:ascii="Calibri" w:hAnsi="Calibri" w:cs="Calibri"/>
          <w:b/>
          <w:bCs/>
          <w:color w:val="000000"/>
          <w:shd w:val="clear" w:color="auto" w:fill="FFFFFF"/>
        </w:rPr>
        <w:t xml:space="preserve">5.3 </w:t>
      </w:r>
      <w:r w:rsidR="791920BB">
        <w:rPr>
          <w:rFonts w:ascii="Calibri" w:hAnsi="Calibri" w:cs="Calibri"/>
          <w:b/>
          <w:bCs/>
          <w:color w:val="000000"/>
          <w:shd w:val="clear" w:color="auto" w:fill="FFFFFF"/>
        </w:rPr>
        <w:t>Machine Learning models</w:t>
      </w:r>
    </w:p>
    <w:p w14:paraId="0E1C0BD5" w14:textId="50E3B8C6"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 xml:space="preserve">In our research, we used three machine learning models to predict the outcome of opioid or stimulant toxicity: Linear Regression, Logistic Regression, and Random Forest. </w:t>
      </w:r>
    </w:p>
    <w:p w14:paraId="48BFB506" w14:textId="317A52B9"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Linear regression finds the best-fit line (i.e., linear relationships) between the dependent variable and independent variables. Linear regression is typically performed on a continuous dependent variable. The linear regression model consists of dependent variables (label) and explanatory variables (features vector) and is fitted on the vectorized training dataset. The model performance was evaluated using the testing dataset.</w:t>
      </w:r>
    </w:p>
    <w:p w14:paraId="01FE6CD2" w14:textId="6CFED6B8"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Logistic regression models the probability of an event (death outcome of opioid/stimulant toxicity in our research) based on the demographic characteristics of the individual. Logistic regression is a statistical technique that is primarily used to analyze binary dependent variables, and it aims to find the best weight coefficient for each independent variable.</w:t>
      </w:r>
    </w:p>
    <w:p w14:paraId="1E596672" w14:textId="40A39B0E" w:rsidR="12D4B4C1" w:rsidRPr="001137B0" w:rsidRDefault="12D4B4C1" w:rsidP="00621A7E">
      <w:pPr>
        <w:spacing w:line="480" w:lineRule="auto"/>
        <w:ind w:firstLine="851"/>
        <w:jc w:val="both"/>
        <w:rPr>
          <w:rFonts w:ascii="Calibri" w:eastAsia="Calibri" w:hAnsi="Calibri" w:cs="Calibri"/>
        </w:rPr>
      </w:pPr>
      <w:r w:rsidRPr="001137B0">
        <w:rPr>
          <w:rFonts w:ascii="Calibri" w:eastAsia="Calibri" w:hAnsi="Calibri" w:cs="Calibri"/>
        </w:rPr>
        <w:t>The Random Forest algorithm constructs multiple samples of the training dataset, makes a prediction for each sample, and averages out those predictions to get the most accurate estimate of the output value. Random Forest algorithms can be used on both continuous and binary data.</w:t>
      </w:r>
    </w:p>
    <w:p w14:paraId="6BF3A0A5" w14:textId="1483141C" w:rsidR="595375A7" w:rsidRPr="001137B0" w:rsidRDefault="595375A7" w:rsidP="00621A7E">
      <w:pPr>
        <w:spacing w:line="480" w:lineRule="auto"/>
        <w:ind w:firstLine="851"/>
        <w:jc w:val="both"/>
        <w:rPr>
          <w:rFonts w:ascii="Calibri" w:eastAsia="Calibri" w:hAnsi="Calibri" w:cs="Calibri"/>
        </w:rPr>
      </w:pPr>
      <w:r w:rsidRPr="001137B0">
        <w:rPr>
          <w:rFonts w:ascii="Calibri" w:eastAsia="Calibri" w:hAnsi="Calibri" w:cs="Calibri"/>
          <w:color w:val="0E101A"/>
        </w:rPr>
        <w:lastRenderedPageBreak/>
        <w:t>For each model, we collected performance metrics, and the results are presented in Table 1.</w:t>
      </w:r>
    </w:p>
    <w:p w14:paraId="3B91189D" w14:textId="0E67F51E" w:rsidR="51761C67" w:rsidRDefault="51761C67" w:rsidP="1B3D3C38">
      <w:pPr>
        <w:spacing w:line="480" w:lineRule="auto"/>
        <w:jc w:val="both"/>
        <w:rPr>
          <w:rFonts w:ascii="Calibri" w:hAnsi="Calibri" w:cs="Calibri"/>
          <w:b/>
          <w:bCs/>
          <w:color w:val="000000" w:themeColor="text1"/>
        </w:rPr>
      </w:pPr>
      <w:r w:rsidRPr="1B3D3C38">
        <w:rPr>
          <w:rFonts w:ascii="Calibri" w:hAnsi="Calibri" w:cs="Calibri"/>
          <w:b/>
          <w:bCs/>
          <w:color w:val="000000" w:themeColor="text1"/>
        </w:rPr>
        <w:t>Table 1. ML model characteristics</w:t>
      </w:r>
      <w:r w:rsidR="56DE77E4" w:rsidRPr="1B3D3C38">
        <w:rPr>
          <w:rFonts w:ascii="Calibri" w:hAnsi="Calibri" w:cs="Calibri"/>
          <w:b/>
          <w:bCs/>
          <w:color w:val="000000" w:themeColor="text1"/>
        </w:rPr>
        <w:t xml:space="preserve"> – All Canada</w:t>
      </w:r>
    </w:p>
    <w:tbl>
      <w:tblPr>
        <w:tblStyle w:val="TableGrid"/>
        <w:tblW w:w="0" w:type="auto"/>
        <w:tblLayout w:type="fixed"/>
        <w:tblLook w:val="06A0" w:firstRow="1" w:lastRow="0" w:firstColumn="1" w:lastColumn="0" w:noHBand="1" w:noVBand="1"/>
      </w:tblPr>
      <w:tblGrid>
        <w:gridCol w:w="2100"/>
        <w:gridCol w:w="1725"/>
        <w:gridCol w:w="1725"/>
        <w:gridCol w:w="1725"/>
      </w:tblGrid>
      <w:tr w:rsidR="1B3D3C38" w14:paraId="1BBB446B" w14:textId="77777777" w:rsidTr="1B3D3C38">
        <w:trPr>
          <w:trHeight w:val="12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9F5985" w14:textId="1217F2A7" w:rsidR="1B3D3C38" w:rsidRDefault="1B3D3C38" w:rsidP="1B3D3C38">
            <w:pPr>
              <w:rPr>
                <w:rFonts w:ascii="Calibri" w:eastAsia="Calibri" w:hAnsi="Calibri" w:cs="Calibri"/>
                <w:color w:val="000000" w:themeColor="text1"/>
                <w:sz w:val="22"/>
                <w:szCs w:val="22"/>
              </w:rPr>
            </w:pP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0F147C" w14:textId="58CA60C3" w:rsidR="1B3D3C38" w:rsidRDefault="1B3D3C38">
            <w:r w:rsidRPr="1B3D3C38">
              <w:rPr>
                <w:rFonts w:ascii="Calibri" w:eastAsia="Calibri" w:hAnsi="Calibri" w:cs="Calibri"/>
                <w:b/>
                <w:bCs/>
                <w:color w:val="000000" w:themeColor="text1"/>
                <w:sz w:val="22"/>
                <w:szCs w:val="22"/>
              </w:rPr>
              <w:t>Linear Regression Model</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8F0AB" w14:textId="5094ECBC" w:rsidR="1B3D3C38" w:rsidRDefault="1B3D3C38">
            <w:r w:rsidRPr="1B3D3C38">
              <w:rPr>
                <w:rFonts w:ascii="Calibri" w:eastAsia="Calibri" w:hAnsi="Calibri" w:cs="Calibri"/>
                <w:b/>
                <w:bCs/>
                <w:color w:val="000000" w:themeColor="text1"/>
                <w:sz w:val="22"/>
                <w:szCs w:val="22"/>
              </w:rPr>
              <w:t>Logistic Regression Model</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9576B1" w14:textId="6456D8D8" w:rsidR="1B3D3C38" w:rsidRDefault="1B3D3C38">
            <w:r w:rsidRPr="1B3D3C38">
              <w:rPr>
                <w:rFonts w:ascii="Calibri" w:eastAsia="Calibri" w:hAnsi="Calibri" w:cs="Calibri"/>
                <w:b/>
                <w:bCs/>
                <w:color w:val="000000" w:themeColor="text1"/>
                <w:sz w:val="22"/>
                <w:szCs w:val="22"/>
              </w:rPr>
              <w:t>Random Forest</w:t>
            </w:r>
          </w:p>
        </w:tc>
      </w:tr>
      <w:tr w:rsidR="1B3D3C38" w14:paraId="494396AC"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D0E0FA" w14:textId="5264B1B3" w:rsidR="1B3D3C38" w:rsidRDefault="1B3D3C38">
            <w:r w:rsidRPr="1B3D3C38">
              <w:rPr>
                <w:rFonts w:ascii="Calibri" w:eastAsia="Calibri" w:hAnsi="Calibri" w:cs="Calibri"/>
                <w:color w:val="000000" w:themeColor="text1"/>
                <w:sz w:val="22"/>
                <w:szCs w:val="22"/>
              </w:rPr>
              <w:t>Accu</w:t>
            </w:r>
            <w:r w:rsidR="75CA5E73" w:rsidRPr="1B3D3C38">
              <w:rPr>
                <w:rFonts w:ascii="Calibri" w:eastAsia="Calibri" w:hAnsi="Calibri" w:cs="Calibri"/>
                <w:color w:val="000000" w:themeColor="text1"/>
                <w:sz w:val="22"/>
                <w:szCs w:val="22"/>
              </w:rPr>
              <w:t>r</w:t>
            </w:r>
            <w:r w:rsidRPr="1B3D3C38">
              <w:rPr>
                <w:rFonts w:ascii="Calibri" w:eastAsia="Calibri" w:hAnsi="Calibri" w:cs="Calibri"/>
                <w:color w:val="000000" w:themeColor="text1"/>
                <w:sz w:val="22"/>
                <w:szCs w:val="22"/>
              </w:rPr>
              <w:t>acy score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32E384" w14:textId="0ACBFA5C" w:rsidR="1B3D3C38" w:rsidRDefault="1B3D3C38">
            <w:r w:rsidRPr="1B3D3C38">
              <w:rPr>
                <w:rFonts w:ascii="Calibri" w:eastAsia="Calibri" w:hAnsi="Calibri" w:cs="Calibri"/>
                <w:color w:val="000000" w:themeColor="text1"/>
                <w:sz w:val="22"/>
                <w:szCs w:val="22"/>
              </w:rPr>
              <w:t>0.746</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EED585" w14:textId="630CA7FB" w:rsidR="1B3D3C38" w:rsidRDefault="1B3D3C38">
            <w:r w:rsidRPr="1B3D3C38">
              <w:rPr>
                <w:rFonts w:ascii="Calibri" w:eastAsia="Calibri" w:hAnsi="Calibri" w:cs="Calibri"/>
                <w:color w:val="000000" w:themeColor="text1"/>
                <w:sz w:val="22"/>
                <w:szCs w:val="22"/>
              </w:rPr>
              <w:t>0.725</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9265E7" w14:textId="04D9DA75" w:rsidR="1B3D3C38" w:rsidRDefault="1B3D3C3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0.81</w:t>
            </w:r>
            <w:r w:rsidR="583CC4A2" w:rsidRPr="1B3D3C38">
              <w:rPr>
                <w:rFonts w:ascii="Calibri" w:eastAsia="Calibri" w:hAnsi="Calibri" w:cs="Calibri"/>
                <w:color w:val="000000" w:themeColor="text1"/>
                <w:sz w:val="22"/>
                <w:szCs w:val="22"/>
              </w:rPr>
              <w:t>0</w:t>
            </w:r>
          </w:p>
        </w:tc>
      </w:tr>
      <w:tr w:rsidR="1B3D3C38" w14:paraId="18CC8A95"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C319D1" w14:textId="2135540D" w:rsidR="1B3D3C38" w:rsidRDefault="1B3D3C38">
            <w:r w:rsidRPr="1B3D3C38">
              <w:rPr>
                <w:rFonts w:ascii="Calibri" w:eastAsia="Calibri" w:hAnsi="Calibri" w:cs="Calibri"/>
                <w:color w:val="000000" w:themeColor="text1"/>
                <w:sz w:val="22"/>
                <w:szCs w:val="22"/>
              </w:rPr>
              <w:t>MSE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9A6740" w14:textId="237546C5" w:rsidR="1B3D3C38" w:rsidRDefault="1B3D3C38">
            <w:r w:rsidRPr="1B3D3C38">
              <w:rPr>
                <w:rFonts w:ascii="Calibri" w:eastAsia="Calibri" w:hAnsi="Calibri" w:cs="Calibri"/>
                <w:color w:val="000000" w:themeColor="text1"/>
                <w:sz w:val="22"/>
                <w:szCs w:val="22"/>
              </w:rPr>
              <w:t>0.253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120D6D" w14:textId="20F89E4B" w:rsidR="1B3D3C38" w:rsidRDefault="1B3D3C38">
            <w:r w:rsidRPr="1B3D3C38">
              <w:rPr>
                <w:rFonts w:ascii="Calibri" w:eastAsia="Calibri" w:hAnsi="Calibri" w:cs="Calibri"/>
                <w:color w:val="000000" w:themeColor="text1"/>
                <w:sz w:val="22"/>
                <w:szCs w:val="22"/>
              </w:rPr>
              <w:t>0.274</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DA79F5" w14:textId="71756E0B" w:rsidR="1B3D3C38" w:rsidRDefault="1B3D3C38">
            <w:r w:rsidRPr="1B3D3C38">
              <w:rPr>
                <w:rFonts w:ascii="Calibri" w:eastAsia="Calibri" w:hAnsi="Calibri" w:cs="Calibri"/>
                <w:color w:val="000000" w:themeColor="text1"/>
                <w:sz w:val="22"/>
                <w:szCs w:val="22"/>
              </w:rPr>
              <w:t>0.189</w:t>
            </w:r>
          </w:p>
        </w:tc>
      </w:tr>
      <w:tr w:rsidR="1B3D3C38" w14:paraId="2FC6B1FD"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B77557" w14:textId="24E33108" w:rsidR="1B3D3C38" w:rsidRDefault="1B3D3C38">
            <w:r w:rsidRPr="1B3D3C38">
              <w:rPr>
                <w:rFonts w:ascii="Calibri" w:eastAsia="Calibri" w:hAnsi="Calibri" w:cs="Calibri"/>
                <w:color w:val="000000" w:themeColor="text1"/>
                <w:sz w:val="22"/>
                <w:szCs w:val="22"/>
              </w:rPr>
              <w:t>MAE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39E36E" w14:textId="21DE5153" w:rsidR="1B3D3C38" w:rsidRDefault="1B3D3C38">
            <w:r w:rsidRPr="1B3D3C38">
              <w:rPr>
                <w:rFonts w:ascii="Calibri" w:eastAsia="Calibri" w:hAnsi="Calibri" w:cs="Calibri"/>
                <w:color w:val="000000" w:themeColor="text1"/>
                <w:sz w:val="22"/>
                <w:szCs w:val="22"/>
              </w:rPr>
              <w:t>0.253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EC6CD3" w14:textId="473BE63B" w:rsidR="1B3D3C38" w:rsidRDefault="1B3D3C38">
            <w:r w:rsidRPr="1B3D3C38">
              <w:rPr>
                <w:rFonts w:ascii="Calibri" w:eastAsia="Calibri" w:hAnsi="Calibri" w:cs="Calibri"/>
                <w:color w:val="000000" w:themeColor="text1"/>
                <w:sz w:val="22"/>
                <w:szCs w:val="22"/>
              </w:rPr>
              <w:t>0.274</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E0DEF4" w14:textId="2EA4A440" w:rsidR="1B3D3C38" w:rsidRDefault="1B3D3C38">
            <w:r w:rsidRPr="1B3D3C38">
              <w:rPr>
                <w:rFonts w:ascii="Calibri" w:eastAsia="Calibri" w:hAnsi="Calibri" w:cs="Calibri"/>
                <w:color w:val="000000" w:themeColor="text1"/>
                <w:sz w:val="22"/>
                <w:szCs w:val="22"/>
              </w:rPr>
              <w:t>0.189</w:t>
            </w:r>
          </w:p>
        </w:tc>
      </w:tr>
      <w:tr w:rsidR="1B3D3C38" w14:paraId="042E1B67"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A38C9D" w14:textId="292E6356" w:rsidR="1B3D3C38" w:rsidRDefault="1B3D3C38">
            <w:r w:rsidRPr="1B3D3C38">
              <w:rPr>
                <w:rFonts w:ascii="Calibri" w:eastAsia="Calibri" w:hAnsi="Calibri" w:cs="Calibri"/>
                <w:color w:val="000000" w:themeColor="text1"/>
                <w:sz w:val="22"/>
                <w:szCs w:val="22"/>
              </w:rPr>
              <w:t>RMSE Squared</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AEE012" w14:textId="74E79739" w:rsidR="1B3D3C38" w:rsidRDefault="1B3D3C38">
            <w:r w:rsidRPr="1B3D3C38">
              <w:rPr>
                <w:rFonts w:ascii="Calibri" w:eastAsia="Calibri" w:hAnsi="Calibri" w:cs="Calibri"/>
                <w:color w:val="000000" w:themeColor="text1"/>
                <w:sz w:val="22"/>
                <w:szCs w:val="22"/>
              </w:rPr>
              <w:t>0.503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4FFD4D" w14:textId="29092E83" w:rsidR="1B3D3C38" w:rsidRDefault="1B3D3C38">
            <w:r w:rsidRPr="1B3D3C38">
              <w:rPr>
                <w:rFonts w:ascii="Calibri" w:eastAsia="Calibri" w:hAnsi="Calibri" w:cs="Calibri"/>
                <w:color w:val="000000" w:themeColor="text1"/>
                <w:sz w:val="22"/>
                <w:szCs w:val="22"/>
              </w:rPr>
              <w:t>0.523</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764BF2" w14:textId="1ADF01E6" w:rsidR="1B3D3C38" w:rsidRDefault="1B3D3C38">
            <w:r w:rsidRPr="1B3D3C38">
              <w:rPr>
                <w:rFonts w:ascii="Calibri" w:eastAsia="Calibri" w:hAnsi="Calibri" w:cs="Calibri"/>
                <w:color w:val="000000" w:themeColor="text1"/>
                <w:sz w:val="22"/>
                <w:szCs w:val="22"/>
              </w:rPr>
              <w:t>0.435</w:t>
            </w:r>
          </w:p>
        </w:tc>
      </w:tr>
      <w:tr w:rsidR="1B3D3C38" w14:paraId="375E0354" w14:textId="77777777" w:rsidTr="1B3D3C38">
        <w:trPr>
          <w:trHeight w:val="300"/>
        </w:trPr>
        <w:tc>
          <w:tcPr>
            <w:tcW w:w="21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6B21F1" w14:textId="65363300" w:rsidR="1B3D3C38" w:rsidRDefault="1B3D3C38">
            <w:r w:rsidRPr="1B3D3C38">
              <w:rPr>
                <w:rFonts w:ascii="Calibri" w:eastAsia="Calibri" w:hAnsi="Calibri" w:cs="Calibri"/>
                <w:color w:val="000000" w:themeColor="text1"/>
                <w:sz w:val="22"/>
                <w:szCs w:val="22"/>
              </w:rPr>
              <w:t>Explained Variance</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CF8362" w14:textId="356377D2" w:rsidR="1B3D3C38" w:rsidRDefault="1B3D3C38">
            <w:r w:rsidRPr="1B3D3C38">
              <w:rPr>
                <w:rFonts w:ascii="Calibri" w:eastAsia="Calibri" w:hAnsi="Calibri" w:cs="Calibri"/>
                <w:color w:val="000000" w:themeColor="text1"/>
                <w:sz w:val="22"/>
                <w:szCs w:val="22"/>
              </w:rPr>
              <w:t>0.185</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7E7E3C" w14:textId="3D922AC4" w:rsidR="1B3D3C38" w:rsidRDefault="1B3D3C38">
            <w:r w:rsidRPr="1B3D3C38">
              <w:rPr>
                <w:rFonts w:ascii="Calibri" w:eastAsia="Calibri" w:hAnsi="Calibri" w:cs="Calibri"/>
                <w:color w:val="000000" w:themeColor="text1"/>
                <w:sz w:val="22"/>
                <w:szCs w:val="22"/>
              </w:rPr>
              <w:t>0.18</w:t>
            </w:r>
          </w:p>
        </w:tc>
        <w:tc>
          <w:tcPr>
            <w:tcW w:w="17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FC93C2" w14:textId="28FF5FC9" w:rsidR="1B3D3C38" w:rsidRDefault="1B3D3C38">
            <w:r w:rsidRPr="1B3D3C38">
              <w:rPr>
                <w:rFonts w:ascii="Calibri" w:eastAsia="Calibri" w:hAnsi="Calibri" w:cs="Calibri"/>
                <w:color w:val="000000" w:themeColor="text1"/>
                <w:sz w:val="22"/>
                <w:szCs w:val="22"/>
              </w:rPr>
              <w:t>0.198</w:t>
            </w:r>
          </w:p>
        </w:tc>
      </w:tr>
    </w:tbl>
    <w:p w14:paraId="1E886337" w14:textId="5B8F2009" w:rsidR="7643A311" w:rsidRPr="001137B0" w:rsidRDefault="7643A311" w:rsidP="00621A7E">
      <w:pPr>
        <w:pStyle w:val="Heading3"/>
        <w:spacing w:line="480" w:lineRule="auto"/>
        <w:ind w:firstLine="851"/>
        <w:jc w:val="both"/>
        <w:rPr>
          <w:rFonts w:ascii="Calibri" w:eastAsia="Calibri" w:hAnsi="Calibri" w:cs="Calibri"/>
          <w:color w:val="0E101A"/>
        </w:rPr>
      </w:pPr>
      <w:r w:rsidRPr="001137B0">
        <w:rPr>
          <w:rFonts w:ascii="Calibri" w:eastAsia="Calibri" w:hAnsi="Calibri" w:cs="Calibri"/>
          <w:color w:val="0E101A"/>
        </w:rPr>
        <w:t>Ra</w:t>
      </w:r>
      <w:r w:rsidR="77D6017C" w:rsidRPr="001137B0">
        <w:rPr>
          <w:rFonts w:ascii="Calibri" w:eastAsia="Calibri" w:hAnsi="Calibri" w:cs="Calibri"/>
          <w:color w:val="0E101A"/>
        </w:rPr>
        <w:t>n</w:t>
      </w:r>
      <w:r w:rsidRPr="001137B0">
        <w:rPr>
          <w:rFonts w:ascii="Calibri" w:eastAsia="Calibri" w:hAnsi="Calibri" w:cs="Calibri"/>
          <w:color w:val="0E101A"/>
        </w:rPr>
        <w:t xml:space="preserve">dom Forest Algorithm showed the highest </w:t>
      </w:r>
      <w:r w:rsidR="67877769" w:rsidRPr="001137B0">
        <w:rPr>
          <w:rFonts w:ascii="Calibri" w:eastAsia="Calibri" w:hAnsi="Calibri" w:cs="Calibri"/>
          <w:color w:val="0E101A"/>
        </w:rPr>
        <w:t>A</w:t>
      </w:r>
      <w:r w:rsidRPr="001137B0">
        <w:rPr>
          <w:rFonts w:ascii="Calibri" w:eastAsia="Calibri" w:hAnsi="Calibri" w:cs="Calibri"/>
          <w:color w:val="0E101A"/>
        </w:rPr>
        <w:t xml:space="preserve">ccuracy </w:t>
      </w:r>
      <w:r w:rsidR="093889A6" w:rsidRPr="001137B0">
        <w:rPr>
          <w:rFonts w:ascii="Calibri" w:eastAsia="Calibri" w:hAnsi="Calibri" w:cs="Calibri"/>
          <w:color w:val="0E101A"/>
        </w:rPr>
        <w:t>S</w:t>
      </w:r>
      <w:r w:rsidRPr="001137B0">
        <w:rPr>
          <w:rFonts w:ascii="Calibri" w:eastAsia="Calibri" w:hAnsi="Calibri" w:cs="Calibri"/>
          <w:color w:val="0E101A"/>
        </w:rPr>
        <w:t xml:space="preserve">core and </w:t>
      </w:r>
      <w:r w:rsidR="0BAF82C5" w:rsidRPr="001137B0">
        <w:rPr>
          <w:rFonts w:ascii="Calibri" w:eastAsia="Calibri" w:hAnsi="Calibri" w:cs="Calibri"/>
          <w:color w:val="0E101A"/>
        </w:rPr>
        <w:t>E</w:t>
      </w:r>
      <w:r w:rsidRPr="001137B0">
        <w:rPr>
          <w:rFonts w:ascii="Calibri" w:eastAsia="Calibri" w:hAnsi="Calibri" w:cs="Calibri"/>
          <w:color w:val="0E101A"/>
        </w:rPr>
        <w:t xml:space="preserve">xplained </w:t>
      </w:r>
      <w:r w:rsidR="68AAFBA9" w:rsidRPr="001137B0">
        <w:rPr>
          <w:rFonts w:ascii="Calibri" w:eastAsia="Calibri" w:hAnsi="Calibri" w:cs="Calibri"/>
          <w:color w:val="0E101A"/>
        </w:rPr>
        <w:t>V</w:t>
      </w:r>
      <w:r w:rsidRPr="001137B0">
        <w:rPr>
          <w:rFonts w:ascii="Calibri" w:eastAsia="Calibri" w:hAnsi="Calibri" w:cs="Calibri"/>
          <w:color w:val="0E101A"/>
        </w:rPr>
        <w:t>ariance</w:t>
      </w:r>
      <w:r w:rsidR="274638E6" w:rsidRPr="001137B0">
        <w:rPr>
          <w:rFonts w:ascii="Calibri" w:eastAsia="Calibri" w:hAnsi="Calibri" w:cs="Calibri"/>
          <w:color w:val="0E101A"/>
        </w:rPr>
        <w:t xml:space="preserve">, and the lowest </w:t>
      </w:r>
      <w:r w:rsidR="58B3E051" w:rsidRPr="001137B0">
        <w:rPr>
          <w:rFonts w:ascii="Calibri" w:eastAsia="Calibri" w:hAnsi="Calibri" w:cs="Calibri"/>
          <w:color w:val="0E101A"/>
        </w:rPr>
        <w:t>Mean Squared Error,</w:t>
      </w:r>
      <w:r w:rsidR="0927FF9D" w:rsidRPr="001137B0">
        <w:rPr>
          <w:rFonts w:ascii="Calibri" w:eastAsia="Calibri" w:hAnsi="Calibri" w:cs="Calibri"/>
          <w:color w:val="0E101A"/>
        </w:rPr>
        <w:t xml:space="preserve"> Mean Absolute Error,</w:t>
      </w:r>
      <w:r w:rsidR="58B3E051" w:rsidRPr="001137B0">
        <w:rPr>
          <w:rFonts w:ascii="Calibri" w:eastAsia="Calibri" w:hAnsi="Calibri" w:cs="Calibri"/>
          <w:color w:val="0E101A"/>
        </w:rPr>
        <w:t xml:space="preserve"> </w:t>
      </w:r>
      <w:r w:rsidR="1A522A9F" w:rsidRPr="001137B0">
        <w:rPr>
          <w:rFonts w:ascii="Calibri" w:eastAsia="Calibri" w:hAnsi="Calibri" w:cs="Calibri"/>
          <w:color w:val="0E101A"/>
        </w:rPr>
        <w:t xml:space="preserve">and </w:t>
      </w:r>
      <w:r w:rsidR="58B3E051" w:rsidRPr="001137B0">
        <w:rPr>
          <w:rFonts w:ascii="Calibri" w:eastAsia="Calibri" w:hAnsi="Calibri" w:cs="Calibri"/>
          <w:color w:val="0E101A"/>
        </w:rPr>
        <w:t>Root Mean Square Error</w:t>
      </w:r>
      <w:r w:rsidR="05339B4E" w:rsidRPr="001137B0">
        <w:rPr>
          <w:rFonts w:ascii="Calibri" w:eastAsia="Calibri" w:hAnsi="Calibri" w:cs="Calibri"/>
          <w:color w:val="0E101A"/>
        </w:rPr>
        <w:t>.</w:t>
      </w:r>
      <w:r w:rsidR="2119C662" w:rsidRPr="001137B0">
        <w:rPr>
          <w:rFonts w:ascii="Calibri" w:eastAsia="Calibri" w:hAnsi="Calibri" w:cs="Calibri"/>
          <w:color w:val="0E101A"/>
        </w:rPr>
        <w:t xml:space="preserve"> Place of residence, gender and age group are strong predictors of opioid/stimulant toxicity outcome.</w:t>
      </w:r>
    </w:p>
    <w:p w14:paraId="1BFC82F8" w14:textId="62F1E632" w:rsidR="3D4CC694" w:rsidRPr="001137B0" w:rsidRDefault="3D4CC694" w:rsidP="00621A7E">
      <w:pPr>
        <w:pStyle w:val="Heading3"/>
        <w:spacing w:line="480" w:lineRule="auto"/>
        <w:ind w:firstLine="851"/>
        <w:jc w:val="both"/>
        <w:rPr>
          <w:rFonts w:ascii="Calibri" w:eastAsia="Calibri" w:hAnsi="Calibri" w:cs="Calibri"/>
          <w:color w:val="0E101A"/>
        </w:rPr>
      </w:pPr>
      <w:r w:rsidRPr="001137B0">
        <w:rPr>
          <w:rFonts w:ascii="Calibri" w:eastAsia="Calibri" w:hAnsi="Calibri" w:cs="Calibri"/>
          <w:color w:val="0E101A"/>
        </w:rPr>
        <w:t>The next step is to check if we get comparable results when we test Ontario-only data using the same machine</w:t>
      </w:r>
      <w:r w:rsidR="34CEABE2" w:rsidRPr="001137B0">
        <w:rPr>
          <w:rFonts w:ascii="Calibri" w:eastAsia="Calibri" w:hAnsi="Calibri" w:cs="Calibri"/>
          <w:color w:val="0E101A"/>
        </w:rPr>
        <w:t>-</w:t>
      </w:r>
      <w:r w:rsidRPr="001137B0">
        <w:rPr>
          <w:rFonts w:ascii="Calibri" w:eastAsia="Calibri" w:hAnsi="Calibri" w:cs="Calibri"/>
          <w:color w:val="0E101A"/>
        </w:rPr>
        <w:t>learning models.</w:t>
      </w:r>
      <w:r w:rsidR="2119C662" w:rsidRPr="001137B0">
        <w:rPr>
          <w:rFonts w:ascii="Calibri" w:eastAsia="Calibri" w:hAnsi="Calibri" w:cs="Calibri"/>
          <w:color w:val="0E101A"/>
        </w:rPr>
        <w:t xml:space="preserve"> </w:t>
      </w:r>
    </w:p>
    <w:p w14:paraId="6F4654D6" w14:textId="72F0400B" w:rsidR="5137D6B9" w:rsidRDefault="5137D6B9" w:rsidP="1B3D3C38">
      <w:pPr>
        <w:spacing w:line="480" w:lineRule="auto"/>
        <w:jc w:val="both"/>
        <w:rPr>
          <w:rFonts w:ascii="Calibri" w:hAnsi="Calibri" w:cs="Calibri"/>
          <w:b/>
          <w:bCs/>
          <w:color w:val="000000" w:themeColor="text1"/>
        </w:rPr>
      </w:pPr>
      <w:r w:rsidRPr="1B3D3C38">
        <w:rPr>
          <w:rFonts w:ascii="Calibri" w:hAnsi="Calibri" w:cs="Calibri"/>
          <w:b/>
          <w:bCs/>
          <w:color w:val="000000" w:themeColor="text1"/>
        </w:rPr>
        <w:t>Table 2. ML model characteristics – Ontario</w:t>
      </w:r>
    </w:p>
    <w:tbl>
      <w:tblPr>
        <w:tblStyle w:val="TableGrid"/>
        <w:tblW w:w="0" w:type="auto"/>
        <w:tblLayout w:type="fixed"/>
        <w:tblLook w:val="06A0" w:firstRow="1" w:lastRow="0" w:firstColumn="1" w:lastColumn="0" w:noHBand="1" w:noVBand="1"/>
      </w:tblPr>
      <w:tblGrid>
        <w:gridCol w:w="2835"/>
        <w:gridCol w:w="1185"/>
        <w:gridCol w:w="1185"/>
        <w:gridCol w:w="1185"/>
      </w:tblGrid>
      <w:tr w:rsidR="1B3D3C38" w14:paraId="708EF05B" w14:textId="77777777" w:rsidTr="1B3D3C38">
        <w:trPr>
          <w:trHeight w:val="9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60C7D0" w14:textId="283953EB" w:rsidR="1B3D3C38" w:rsidRDefault="1B3D3C38" w:rsidP="1B3D3C38">
            <w:pPr>
              <w:rPr>
                <w:rFonts w:ascii="Calibri" w:eastAsia="Calibri" w:hAnsi="Calibri" w:cs="Calibri"/>
                <w:color w:val="000000" w:themeColor="text1"/>
                <w:sz w:val="22"/>
                <w:szCs w:val="22"/>
              </w:rPr>
            </w:pP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926F9" w14:textId="41C6C0E8" w:rsidR="1B3D3C38" w:rsidRDefault="1B3D3C38">
            <w:r w:rsidRPr="1B3D3C38">
              <w:rPr>
                <w:rFonts w:ascii="Calibri" w:eastAsia="Calibri" w:hAnsi="Calibri" w:cs="Calibri"/>
                <w:b/>
                <w:bCs/>
                <w:color w:val="000000" w:themeColor="text1"/>
                <w:sz w:val="22"/>
                <w:szCs w:val="22"/>
              </w:rPr>
              <w:t>Linear Regression Model</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798D28" w14:textId="5641AF44" w:rsidR="1B3D3C38" w:rsidRDefault="1B3D3C38">
            <w:r w:rsidRPr="1B3D3C38">
              <w:rPr>
                <w:rFonts w:ascii="Calibri" w:eastAsia="Calibri" w:hAnsi="Calibri" w:cs="Calibri"/>
                <w:b/>
                <w:bCs/>
                <w:color w:val="000000" w:themeColor="text1"/>
                <w:sz w:val="22"/>
                <w:szCs w:val="22"/>
              </w:rPr>
              <w:t>Logistic Regression Model</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E920FE" w14:textId="226A9FDA" w:rsidR="1B3D3C38" w:rsidRDefault="1B3D3C38">
            <w:r w:rsidRPr="1B3D3C38">
              <w:rPr>
                <w:rFonts w:ascii="Calibri" w:eastAsia="Calibri" w:hAnsi="Calibri" w:cs="Calibri"/>
                <w:b/>
                <w:bCs/>
                <w:color w:val="000000" w:themeColor="text1"/>
                <w:sz w:val="22"/>
                <w:szCs w:val="22"/>
              </w:rPr>
              <w:t>Random Forest</w:t>
            </w:r>
          </w:p>
        </w:tc>
      </w:tr>
      <w:tr w:rsidR="1B3D3C38" w14:paraId="624AB710"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6D6B10" w14:textId="59D4A170" w:rsidR="1B3D3C38" w:rsidRDefault="00FA4E43">
            <w:r w:rsidRPr="1B3D3C38">
              <w:rPr>
                <w:rFonts w:ascii="Calibri" w:eastAsia="Calibri" w:hAnsi="Calibri" w:cs="Calibri"/>
                <w:color w:val="000000" w:themeColor="text1"/>
                <w:sz w:val="22"/>
                <w:szCs w:val="22"/>
              </w:rPr>
              <w:t>Accuracy</w:t>
            </w:r>
            <w:r w:rsidR="1B3D3C38" w:rsidRPr="1B3D3C38">
              <w:rPr>
                <w:rFonts w:ascii="Calibri" w:eastAsia="Calibri" w:hAnsi="Calibri" w:cs="Calibri"/>
                <w:color w:val="000000" w:themeColor="text1"/>
                <w:sz w:val="22"/>
                <w:szCs w:val="22"/>
              </w:rPr>
              <w:t xml:space="preserve"> score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7071B6" w14:textId="20C16868" w:rsidR="1B3D3C38" w:rsidRDefault="1B3D3C38">
            <w:r w:rsidRPr="1B3D3C38">
              <w:rPr>
                <w:rFonts w:ascii="Calibri" w:eastAsia="Calibri" w:hAnsi="Calibri" w:cs="Calibri"/>
                <w:color w:val="000000" w:themeColor="text1"/>
                <w:sz w:val="22"/>
                <w:szCs w:val="22"/>
              </w:rPr>
              <w:t>0.256</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3FE351" w14:textId="2CC67A3E" w:rsidR="1B3D3C38" w:rsidRDefault="1B3D3C38">
            <w:r w:rsidRPr="1B3D3C38">
              <w:rPr>
                <w:rFonts w:ascii="Calibri" w:eastAsia="Calibri" w:hAnsi="Calibri" w:cs="Calibri"/>
                <w:color w:val="000000" w:themeColor="text1"/>
                <w:sz w:val="22"/>
                <w:szCs w:val="22"/>
              </w:rPr>
              <w:t>0.259</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D4C379" w14:textId="5FC2901D" w:rsidR="1B3D3C38" w:rsidRDefault="1B3D3C38">
            <w:r w:rsidRPr="1B3D3C38">
              <w:rPr>
                <w:rFonts w:ascii="Calibri" w:eastAsia="Calibri" w:hAnsi="Calibri" w:cs="Calibri"/>
                <w:color w:val="000000" w:themeColor="text1"/>
                <w:sz w:val="22"/>
                <w:szCs w:val="22"/>
              </w:rPr>
              <w:t>0.697</w:t>
            </w:r>
          </w:p>
        </w:tc>
      </w:tr>
      <w:tr w:rsidR="1B3D3C38" w14:paraId="03B4BC23"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E0981F" w14:textId="445E3F4A" w:rsidR="1B3D3C38" w:rsidRDefault="1B3D3C38">
            <w:r w:rsidRPr="1B3D3C38">
              <w:rPr>
                <w:rFonts w:ascii="Calibri" w:eastAsia="Calibri" w:hAnsi="Calibri" w:cs="Calibri"/>
                <w:color w:val="000000" w:themeColor="text1"/>
                <w:sz w:val="22"/>
                <w:szCs w:val="22"/>
              </w:rPr>
              <w:t>MSE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F68E0C" w14:textId="11DA25FB" w:rsidR="1B3D3C38" w:rsidRDefault="1B3D3C38">
            <w:r w:rsidRPr="1B3D3C38">
              <w:rPr>
                <w:rFonts w:ascii="Calibri" w:eastAsia="Calibri" w:hAnsi="Calibri" w:cs="Calibri"/>
                <w:color w:val="000000" w:themeColor="text1"/>
                <w:sz w:val="22"/>
                <w:szCs w:val="22"/>
              </w:rPr>
              <w:t>0.697</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CE5989" w14:textId="7E5D6723" w:rsidR="1B3D3C38" w:rsidRDefault="1B3D3C38">
            <w:r w:rsidRPr="1B3D3C38">
              <w:rPr>
                <w:rFonts w:ascii="Calibri" w:eastAsia="Calibri" w:hAnsi="Calibri" w:cs="Calibri"/>
                <w:color w:val="000000" w:themeColor="text1"/>
                <w:sz w:val="22"/>
                <w:szCs w:val="22"/>
              </w:rPr>
              <w:t>0.74</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E24DDC" w14:textId="3749AB9A" w:rsidR="1B3D3C38" w:rsidRDefault="1B3D3C38">
            <w:r w:rsidRPr="1B3D3C38">
              <w:rPr>
                <w:rFonts w:ascii="Calibri" w:eastAsia="Calibri" w:hAnsi="Calibri" w:cs="Calibri"/>
                <w:color w:val="000000" w:themeColor="text1"/>
                <w:sz w:val="22"/>
                <w:szCs w:val="22"/>
              </w:rPr>
              <w:t>0.302</w:t>
            </w:r>
          </w:p>
        </w:tc>
      </w:tr>
      <w:tr w:rsidR="1B3D3C38" w14:paraId="2ECD5B9F"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0FA89B" w14:textId="5C2C81C4" w:rsidR="1B3D3C38" w:rsidRDefault="1B3D3C38">
            <w:r w:rsidRPr="1B3D3C38">
              <w:rPr>
                <w:rFonts w:ascii="Calibri" w:eastAsia="Calibri" w:hAnsi="Calibri" w:cs="Calibri"/>
                <w:color w:val="000000" w:themeColor="text1"/>
                <w:sz w:val="22"/>
                <w:szCs w:val="22"/>
              </w:rPr>
              <w:t>MAE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038E07" w14:textId="73DAC653" w:rsidR="1B3D3C38" w:rsidRDefault="1B3D3C38">
            <w:r w:rsidRPr="1B3D3C38">
              <w:rPr>
                <w:rFonts w:ascii="Calibri" w:eastAsia="Calibri" w:hAnsi="Calibri" w:cs="Calibri"/>
                <w:color w:val="000000" w:themeColor="text1"/>
                <w:sz w:val="22"/>
                <w:szCs w:val="22"/>
              </w:rPr>
              <w:t>0.302</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6582DF" w14:textId="73CE3470" w:rsidR="1B3D3C38" w:rsidRDefault="1B3D3C38">
            <w:r w:rsidRPr="1B3D3C38">
              <w:rPr>
                <w:rFonts w:ascii="Calibri" w:eastAsia="Calibri" w:hAnsi="Calibri" w:cs="Calibri"/>
                <w:color w:val="000000" w:themeColor="text1"/>
                <w:sz w:val="22"/>
                <w:szCs w:val="22"/>
              </w:rPr>
              <w:t>0.74</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F7FCDD" w14:textId="0BDD1FAF" w:rsidR="1B3D3C38" w:rsidRDefault="1B3D3C38">
            <w:r w:rsidRPr="1B3D3C38">
              <w:rPr>
                <w:rFonts w:ascii="Calibri" w:eastAsia="Calibri" w:hAnsi="Calibri" w:cs="Calibri"/>
                <w:color w:val="000000" w:themeColor="text1"/>
                <w:sz w:val="22"/>
                <w:szCs w:val="22"/>
              </w:rPr>
              <w:t>0.302</w:t>
            </w:r>
          </w:p>
        </w:tc>
      </w:tr>
      <w:tr w:rsidR="1B3D3C38" w14:paraId="48022ACB"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10BA62" w14:textId="3E2472CA" w:rsidR="1B3D3C38" w:rsidRDefault="1B3D3C38">
            <w:r w:rsidRPr="1B3D3C38">
              <w:rPr>
                <w:rFonts w:ascii="Calibri" w:eastAsia="Calibri" w:hAnsi="Calibri" w:cs="Calibri"/>
                <w:color w:val="000000" w:themeColor="text1"/>
                <w:sz w:val="22"/>
                <w:szCs w:val="22"/>
              </w:rPr>
              <w:t>RMSE Squared</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7DA526" w14:textId="7DC07A2C" w:rsidR="1B3D3C38" w:rsidRDefault="1B3D3C38">
            <w:r w:rsidRPr="1B3D3C38">
              <w:rPr>
                <w:rFonts w:ascii="Calibri" w:eastAsia="Calibri" w:hAnsi="Calibri" w:cs="Calibri"/>
                <w:color w:val="000000" w:themeColor="text1"/>
                <w:sz w:val="22"/>
                <w:szCs w:val="22"/>
              </w:rPr>
              <w:t>0.302</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BE065F" w14:textId="307A0B50" w:rsidR="1B3D3C38" w:rsidRDefault="1B3D3C38">
            <w:r w:rsidRPr="1B3D3C38">
              <w:rPr>
                <w:rFonts w:ascii="Calibri" w:eastAsia="Calibri" w:hAnsi="Calibri" w:cs="Calibri"/>
                <w:color w:val="000000" w:themeColor="text1"/>
                <w:sz w:val="22"/>
                <w:szCs w:val="22"/>
              </w:rPr>
              <w:t>0.86</w:t>
            </w:r>
            <w:r w:rsidR="11068FEC" w:rsidRPr="1B3D3C38">
              <w:rPr>
                <w:rFonts w:ascii="Calibri" w:eastAsia="Calibri" w:hAnsi="Calibri" w:cs="Calibri"/>
                <w:color w:val="000000" w:themeColor="text1"/>
                <w:sz w:val="22"/>
                <w:szCs w:val="22"/>
              </w:rPr>
              <w:t>0</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6411F4" w14:textId="7691DF63" w:rsidR="1B3D3C38" w:rsidRDefault="1B3D3C38">
            <w:r w:rsidRPr="1B3D3C38">
              <w:rPr>
                <w:rFonts w:ascii="Calibri" w:eastAsia="Calibri" w:hAnsi="Calibri" w:cs="Calibri"/>
                <w:color w:val="000000" w:themeColor="text1"/>
                <w:sz w:val="22"/>
                <w:szCs w:val="22"/>
              </w:rPr>
              <w:t>0.55</w:t>
            </w:r>
            <w:r w:rsidR="25919102" w:rsidRPr="1B3D3C38">
              <w:rPr>
                <w:rFonts w:ascii="Calibri" w:eastAsia="Calibri" w:hAnsi="Calibri" w:cs="Calibri"/>
                <w:color w:val="000000" w:themeColor="text1"/>
                <w:sz w:val="22"/>
                <w:szCs w:val="22"/>
              </w:rPr>
              <w:t>0</w:t>
            </w:r>
          </w:p>
        </w:tc>
      </w:tr>
      <w:tr w:rsidR="1B3D3C38" w14:paraId="6EF9BB26" w14:textId="77777777" w:rsidTr="1B3D3C38">
        <w:trPr>
          <w:trHeight w:val="300"/>
        </w:trPr>
        <w:tc>
          <w:tcPr>
            <w:tcW w:w="28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30589C" w14:textId="17C56372" w:rsidR="1B3D3C38" w:rsidRDefault="1B3D3C38">
            <w:r w:rsidRPr="1B3D3C38">
              <w:rPr>
                <w:rFonts w:ascii="Calibri" w:eastAsia="Calibri" w:hAnsi="Calibri" w:cs="Calibri"/>
                <w:color w:val="000000" w:themeColor="text1"/>
                <w:sz w:val="22"/>
                <w:szCs w:val="22"/>
              </w:rPr>
              <w:t>Explained Variance</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81601B" w14:textId="2388CB2F" w:rsidR="1B3D3C38" w:rsidRDefault="1B3D3C38">
            <w:r w:rsidRPr="1B3D3C38">
              <w:rPr>
                <w:rFonts w:ascii="Calibri" w:eastAsia="Calibri" w:hAnsi="Calibri" w:cs="Calibri"/>
                <w:color w:val="000000" w:themeColor="text1"/>
                <w:sz w:val="22"/>
                <w:szCs w:val="22"/>
              </w:rPr>
              <w:t>0.209</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8006C9" w14:textId="4E70D45B" w:rsidR="1B3D3C38" w:rsidRDefault="1B3D3C38">
            <w:r w:rsidRPr="1B3D3C38">
              <w:rPr>
                <w:rFonts w:ascii="Calibri" w:eastAsia="Calibri" w:hAnsi="Calibri" w:cs="Calibri"/>
                <w:color w:val="000000" w:themeColor="text1"/>
                <w:sz w:val="22"/>
                <w:szCs w:val="22"/>
              </w:rPr>
              <w:t>0.324</w:t>
            </w:r>
          </w:p>
        </w:tc>
        <w:tc>
          <w:tcPr>
            <w:tcW w:w="118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24FCEB" w14:textId="0BD03612" w:rsidR="1B3D3C38" w:rsidRDefault="1B3D3C38">
            <w:r w:rsidRPr="1B3D3C38">
              <w:rPr>
                <w:rFonts w:ascii="Calibri" w:eastAsia="Calibri" w:hAnsi="Calibri" w:cs="Calibri"/>
                <w:color w:val="000000" w:themeColor="text1"/>
                <w:sz w:val="22"/>
                <w:szCs w:val="22"/>
              </w:rPr>
              <w:t>0.256</w:t>
            </w:r>
          </w:p>
        </w:tc>
      </w:tr>
    </w:tbl>
    <w:p w14:paraId="2E600128" w14:textId="6FF84301" w:rsidR="7A68C951" w:rsidRDefault="7A68C951" w:rsidP="00621A7E">
      <w:pPr>
        <w:pStyle w:val="Heading3"/>
        <w:spacing w:line="480" w:lineRule="auto"/>
        <w:ind w:firstLine="851"/>
        <w:jc w:val="both"/>
        <w:rPr>
          <w:rFonts w:ascii="Calibri" w:eastAsia="Calibri" w:hAnsi="Calibri" w:cs="Calibri"/>
        </w:rPr>
      </w:pPr>
      <w:r w:rsidRPr="001137B0">
        <w:rPr>
          <w:rFonts w:ascii="Calibri" w:eastAsia="Calibri" w:hAnsi="Calibri" w:cs="Calibri"/>
          <w:color w:val="000000" w:themeColor="text1"/>
        </w:rPr>
        <w:t xml:space="preserve">Like </w:t>
      </w:r>
      <w:r w:rsidR="00A10F5B">
        <w:rPr>
          <w:rFonts w:ascii="Calibri" w:eastAsia="Calibri" w:hAnsi="Calibri" w:cs="Calibri"/>
          <w:color w:val="000000" w:themeColor="text1"/>
        </w:rPr>
        <w:t>results for all of Canada</w:t>
      </w:r>
      <w:r w:rsidRPr="001137B0">
        <w:rPr>
          <w:rFonts w:ascii="Calibri" w:eastAsia="Calibri" w:hAnsi="Calibri" w:cs="Calibri"/>
          <w:color w:val="000000" w:themeColor="text1"/>
        </w:rPr>
        <w:t>, the Random Forest model showed the highest accuracy score and variance explained</w:t>
      </w:r>
      <w:r w:rsidR="00A10F5B">
        <w:rPr>
          <w:rFonts w:ascii="Calibri" w:eastAsia="Calibri" w:hAnsi="Calibri" w:cs="Calibri"/>
          <w:color w:val="000000" w:themeColor="text1"/>
        </w:rPr>
        <w:t xml:space="preserve"> for Ontario only data</w:t>
      </w:r>
      <w:r w:rsidRPr="001137B0">
        <w:rPr>
          <w:rFonts w:ascii="Calibri" w:eastAsia="Calibri" w:hAnsi="Calibri" w:cs="Calibri"/>
        </w:rPr>
        <w:t>.</w:t>
      </w:r>
    </w:p>
    <w:p w14:paraId="327CE2D1" w14:textId="1F5F0967" w:rsidR="00A10F5B" w:rsidRDefault="00A10F5B" w:rsidP="00A10F5B"/>
    <w:p w14:paraId="1BF88A5D" w14:textId="77777777" w:rsidR="00A10F5B" w:rsidRPr="001137B0" w:rsidRDefault="00A10F5B" w:rsidP="001137B0"/>
    <w:p w14:paraId="5F4D75BA" w14:textId="48565CF8" w:rsidR="1B3D3C38" w:rsidRDefault="1B3D3C38" w:rsidP="1B3D3C38"/>
    <w:p w14:paraId="214B1D05" w14:textId="29161B1E" w:rsidR="00BA69AF" w:rsidRDefault="006600AF" w:rsidP="002B49FB">
      <w:pPr>
        <w:spacing w:line="480" w:lineRule="auto"/>
        <w:jc w:val="both"/>
        <w:rPr>
          <w:rFonts w:ascii="Calibri" w:hAnsi="Calibri" w:cs="Calibri"/>
          <w:color w:val="000000"/>
          <w:shd w:val="clear" w:color="auto" w:fill="FFFFFF"/>
        </w:rPr>
      </w:pPr>
      <w:r w:rsidRPr="006600AF">
        <w:rPr>
          <w:rFonts w:ascii="Calibri" w:hAnsi="Calibri" w:cs="Calibri"/>
          <w:b/>
          <w:bCs/>
          <w:color w:val="000000"/>
          <w:shd w:val="clear" w:color="auto" w:fill="FFFFFF"/>
        </w:rPr>
        <w:lastRenderedPageBreak/>
        <w:t xml:space="preserve">Conclusion </w:t>
      </w:r>
    </w:p>
    <w:p w14:paraId="29B9F0DC" w14:textId="587ADA9F" w:rsidR="00BA69AF" w:rsidRDefault="5A87A84D" w:rsidP="00621A7E">
      <w:pPr>
        <w:spacing w:line="480" w:lineRule="auto"/>
        <w:ind w:firstLine="851"/>
        <w:jc w:val="both"/>
      </w:pPr>
      <w:r w:rsidRPr="1B3D3C38">
        <w:t>Accuracy score is one of the most important characteristics of the ML learning as it shows the percentage of correct predictions made by a model; hence, we would suggest using the Random Forest model for further analysis of opioid/stimulant toxicity.</w:t>
      </w:r>
    </w:p>
    <w:p w14:paraId="2A4FD0D5" w14:textId="2368A373" w:rsidR="00BA69AF" w:rsidRDefault="00BA69AF" w:rsidP="1B3D3C38">
      <w:pPr>
        <w:spacing w:line="480" w:lineRule="auto"/>
        <w:jc w:val="both"/>
        <w:rPr>
          <w:rFonts w:ascii="Calibri" w:hAnsi="Calibri" w:cs="Calibri"/>
          <w:color w:val="000000"/>
          <w:shd w:val="clear" w:color="auto" w:fill="FFFFFF"/>
        </w:rPr>
      </w:pPr>
    </w:p>
    <w:p w14:paraId="729230E1" w14:textId="77777777" w:rsidR="00BA69AF" w:rsidRDefault="00BA69AF" w:rsidP="002B49FB">
      <w:pPr>
        <w:spacing w:line="480" w:lineRule="auto"/>
        <w:jc w:val="both"/>
        <w:rPr>
          <w:rFonts w:ascii="Calibri" w:hAnsi="Calibri" w:cs="Calibri"/>
          <w:color w:val="000000"/>
          <w:shd w:val="clear" w:color="auto" w:fill="FFFFFF"/>
        </w:rPr>
      </w:pPr>
    </w:p>
    <w:p w14:paraId="1982FD38" w14:textId="77777777" w:rsidR="00BA69AF" w:rsidRDefault="00BA69AF" w:rsidP="002B49FB">
      <w:pPr>
        <w:spacing w:line="480" w:lineRule="auto"/>
        <w:jc w:val="both"/>
        <w:rPr>
          <w:rFonts w:ascii="Calibri" w:hAnsi="Calibri" w:cs="Calibri"/>
          <w:color w:val="000000"/>
          <w:shd w:val="clear" w:color="auto" w:fill="FFFFFF"/>
        </w:rPr>
      </w:pPr>
    </w:p>
    <w:p w14:paraId="00B1B8DD" w14:textId="77777777" w:rsidR="0006783D" w:rsidRDefault="0006783D" w:rsidP="002B49FB">
      <w:pPr>
        <w:spacing w:line="480" w:lineRule="auto"/>
        <w:jc w:val="both"/>
        <w:rPr>
          <w:rFonts w:ascii="Calibri" w:hAnsi="Calibri" w:cs="Calibri"/>
          <w:color w:val="000000"/>
          <w:shd w:val="clear" w:color="auto" w:fill="FFFFFF"/>
        </w:rPr>
      </w:pPr>
    </w:p>
    <w:p w14:paraId="4CF7B4E3" w14:textId="77777777" w:rsidR="0006783D" w:rsidRDefault="0006783D" w:rsidP="002B49FB">
      <w:pPr>
        <w:spacing w:line="480" w:lineRule="auto"/>
        <w:jc w:val="both"/>
        <w:rPr>
          <w:rFonts w:ascii="Calibri" w:hAnsi="Calibri" w:cs="Calibri"/>
          <w:color w:val="000000"/>
          <w:shd w:val="clear" w:color="auto" w:fill="FFFFFF"/>
        </w:rPr>
      </w:pPr>
    </w:p>
    <w:p w14:paraId="0C5C2607" w14:textId="77777777" w:rsidR="0006783D" w:rsidRDefault="0006783D" w:rsidP="002B49FB">
      <w:pPr>
        <w:spacing w:line="480" w:lineRule="auto"/>
        <w:jc w:val="both"/>
        <w:rPr>
          <w:rFonts w:ascii="Calibri" w:hAnsi="Calibri" w:cs="Calibri"/>
          <w:color w:val="000000"/>
          <w:shd w:val="clear" w:color="auto" w:fill="FFFFFF"/>
        </w:rPr>
      </w:pPr>
    </w:p>
    <w:p w14:paraId="0E61B999" w14:textId="77777777" w:rsidR="0006783D" w:rsidRDefault="0006783D" w:rsidP="002B49FB">
      <w:pPr>
        <w:spacing w:line="480" w:lineRule="auto"/>
        <w:jc w:val="both"/>
        <w:rPr>
          <w:rFonts w:ascii="Calibri" w:hAnsi="Calibri" w:cs="Calibri"/>
          <w:color w:val="000000"/>
          <w:shd w:val="clear" w:color="auto" w:fill="FFFFFF"/>
        </w:rPr>
      </w:pPr>
    </w:p>
    <w:p w14:paraId="385E0D50" w14:textId="77777777" w:rsidR="0006783D" w:rsidRDefault="0006783D" w:rsidP="002B49FB">
      <w:pPr>
        <w:spacing w:line="480" w:lineRule="auto"/>
        <w:jc w:val="both"/>
        <w:rPr>
          <w:rFonts w:ascii="Calibri" w:hAnsi="Calibri" w:cs="Calibri"/>
          <w:color w:val="000000"/>
          <w:shd w:val="clear" w:color="auto" w:fill="FFFFFF"/>
        </w:rPr>
      </w:pPr>
    </w:p>
    <w:p w14:paraId="047384BC" w14:textId="5AC65FA2" w:rsidR="0006783D" w:rsidRDefault="0006783D" w:rsidP="00621A7E">
      <w:pPr>
        <w:spacing w:line="480" w:lineRule="auto"/>
        <w:jc w:val="both"/>
        <w:rPr>
          <w:rFonts w:ascii="Calibri" w:hAnsi="Calibri" w:cs="Calibri"/>
          <w:color w:val="000000"/>
          <w:shd w:val="clear" w:color="auto" w:fill="FFFFFF"/>
        </w:rPr>
      </w:pPr>
    </w:p>
    <w:p w14:paraId="4F43CD95" w14:textId="77777777" w:rsidR="0006783D" w:rsidRDefault="0006783D" w:rsidP="002B49FB">
      <w:pPr>
        <w:spacing w:line="480" w:lineRule="auto"/>
        <w:jc w:val="both"/>
        <w:rPr>
          <w:rFonts w:ascii="Calibri" w:hAnsi="Calibri" w:cs="Calibri"/>
          <w:color w:val="000000"/>
          <w:shd w:val="clear" w:color="auto" w:fill="FFFFFF"/>
        </w:rPr>
      </w:pPr>
    </w:p>
    <w:p w14:paraId="6C78D28F" w14:textId="77777777" w:rsidR="0006783D" w:rsidRDefault="0006783D" w:rsidP="002B49FB">
      <w:pPr>
        <w:spacing w:line="480" w:lineRule="auto"/>
        <w:jc w:val="both"/>
        <w:rPr>
          <w:rFonts w:ascii="Calibri" w:hAnsi="Calibri" w:cs="Calibri"/>
          <w:color w:val="000000"/>
          <w:shd w:val="clear" w:color="auto" w:fill="FFFFFF"/>
        </w:rPr>
      </w:pPr>
    </w:p>
    <w:p w14:paraId="78F551B9" w14:textId="77777777" w:rsidR="00961EB8" w:rsidRDefault="00961EB8" w:rsidP="002B49FB">
      <w:pPr>
        <w:spacing w:line="480" w:lineRule="auto"/>
        <w:jc w:val="both"/>
        <w:rPr>
          <w:rFonts w:ascii="Calibri" w:hAnsi="Calibri" w:cs="Calibri"/>
          <w:color w:val="000000"/>
          <w:shd w:val="clear" w:color="auto" w:fill="FFFFFF"/>
        </w:rPr>
      </w:pPr>
      <w:r>
        <w:rPr>
          <w:rFonts w:ascii="Calibri" w:hAnsi="Calibri" w:cs="Calibri"/>
          <w:color w:val="000000"/>
          <w:shd w:val="clear" w:color="auto" w:fill="FFFFFF"/>
        </w:rPr>
        <w:br/>
      </w:r>
    </w:p>
    <w:p w14:paraId="08288B0F" w14:textId="77777777" w:rsidR="00961EB8" w:rsidRDefault="00961EB8">
      <w:pPr>
        <w:rPr>
          <w:rFonts w:ascii="Calibri" w:hAnsi="Calibri" w:cs="Calibri"/>
          <w:color w:val="000000"/>
          <w:shd w:val="clear" w:color="auto" w:fill="FFFFFF"/>
        </w:rPr>
      </w:pPr>
      <w:r>
        <w:rPr>
          <w:rFonts w:ascii="Calibri" w:hAnsi="Calibri" w:cs="Calibri"/>
          <w:color w:val="000000"/>
          <w:shd w:val="clear" w:color="auto" w:fill="FFFFFF"/>
        </w:rPr>
        <w:br w:type="page"/>
      </w:r>
    </w:p>
    <w:p w14:paraId="3C97E776" w14:textId="764D2244" w:rsidR="002B49FB" w:rsidRPr="00961EB8" w:rsidRDefault="002B49FB" w:rsidP="002B49FB">
      <w:pPr>
        <w:spacing w:line="480" w:lineRule="auto"/>
        <w:jc w:val="both"/>
        <w:rPr>
          <w:rFonts w:ascii="Calibri" w:hAnsi="Calibri" w:cs="Calibri"/>
          <w:b/>
          <w:bCs/>
          <w:color w:val="000000"/>
          <w:shd w:val="clear" w:color="auto" w:fill="FFFFFF"/>
        </w:rPr>
      </w:pPr>
      <w:r w:rsidRPr="00961EB8">
        <w:rPr>
          <w:rFonts w:ascii="Calibri" w:hAnsi="Calibri" w:cs="Calibri"/>
          <w:b/>
          <w:bCs/>
          <w:color w:val="000000"/>
          <w:shd w:val="clear" w:color="auto" w:fill="FFFFFF"/>
        </w:rPr>
        <w:lastRenderedPageBreak/>
        <w:t>Reference:</w:t>
      </w:r>
    </w:p>
    <w:p w14:paraId="26291F50" w14:textId="389C7800" w:rsidR="00F721F8" w:rsidRPr="00F721F8" w:rsidRDefault="00000000"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hyperlink r:id="rId18" w:history="1">
        <w:r w:rsidR="002B49FB" w:rsidRPr="002B49FB">
          <w:rPr>
            <w:rStyle w:val="Hyperlink"/>
            <w:rFonts w:cstheme="minorHAnsi"/>
            <w:color w:val="000000" w:themeColor="text1"/>
            <w:u w:val="none"/>
          </w:rPr>
          <w:t xml:space="preserve">Lisa </w:t>
        </w:r>
        <w:proofErr w:type="spellStart"/>
        <w:r w:rsidR="002B49FB" w:rsidRPr="002B49FB">
          <w:rPr>
            <w:rStyle w:val="Hyperlink"/>
            <w:rFonts w:cstheme="minorHAnsi"/>
            <w:color w:val="000000" w:themeColor="text1"/>
            <w:u w:val="none"/>
          </w:rPr>
          <w:t>Belzak</w:t>
        </w:r>
        <w:proofErr w:type="spellEnd"/>
      </w:hyperlink>
      <w:r w:rsidR="002B49FB" w:rsidRPr="002B49FB">
        <w:rPr>
          <w:rStyle w:val="author-sup-separator"/>
          <w:rFonts w:cstheme="minorHAnsi"/>
          <w:color w:val="000000" w:themeColor="text1"/>
          <w:shd w:val="clear" w:color="auto" w:fill="FFFFFF"/>
          <w:vertAlign w:val="superscript"/>
        </w:rPr>
        <w:t> </w:t>
      </w:r>
      <w:r w:rsidR="002B49FB" w:rsidRPr="002B49FB">
        <w:rPr>
          <w:rStyle w:val="comma"/>
          <w:rFonts w:cstheme="minorHAnsi"/>
          <w:color w:val="000000" w:themeColor="text1"/>
          <w:shd w:val="clear" w:color="auto" w:fill="FFFFFF"/>
        </w:rPr>
        <w:t>, </w:t>
      </w:r>
      <w:hyperlink r:id="rId19" w:history="1">
        <w:r w:rsidR="002B49FB" w:rsidRPr="002B49FB">
          <w:rPr>
            <w:rStyle w:val="Hyperlink"/>
            <w:rFonts w:cstheme="minorHAnsi"/>
            <w:color w:val="000000" w:themeColor="text1"/>
            <w:u w:val="none"/>
          </w:rPr>
          <w:t>Jessica Halverson</w:t>
        </w:r>
      </w:hyperlink>
      <w:r w:rsidR="002B49FB" w:rsidRPr="002B49FB">
        <w:rPr>
          <w:rFonts w:cstheme="minorHAnsi"/>
          <w:color w:val="000000" w:themeColor="text1"/>
        </w:rPr>
        <w:t xml:space="preserve">. The opioid crisis in Canada: a national perspective. </w:t>
      </w:r>
      <w:r w:rsidR="002B49FB" w:rsidRPr="002B49FB">
        <w:rPr>
          <w:rFonts w:eastAsia="Times New Roman" w:cstheme="minorHAnsi"/>
          <w:color w:val="000000" w:themeColor="text1"/>
          <w:kern w:val="0"/>
          <w14:ligatures w14:val="none"/>
        </w:rPr>
        <w:t xml:space="preserve">Health </w:t>
      </w:r>
      <w:proofErr w:type="spellStart"/>
      <w:r w:rsidR="002B49FB" w:rsidRPr="002B49FB">
        <w:rPr>
          <w:rFonts w:eastAsia="Times New Roman" w:cstheme="minorHAnsi"/>
          <w:color w:val="000000" w:themeColor="text1"/>
          <w:kern w:val="0"/>
          <w14:ligatures w14:val="none"/>
        </w:rPr>
        <w:t>Promot</w:t>
      </w:r>
      <w:proofErr w:type="spellEnd"/>
      <w:r w:rsidR="002B49FB" w:rsidRPr="002B49FB">
        <w:rPr>
          <w:rFonts w:eastAsia="Times New Roman" w:cstheme="minorHAnsi"/>
          <w:color w:val="000000" w:themeColor="text1"/>
          <w:kern w:val="0"/>
          <w14:ligatures w14:val="none"/>
        </w:rPr>
        <w:t xml:space="preserve"> Chronic Dis </w:t>
      </w:r>
      <w:proofErr w:type="spellStart"/>
      <w:r w:rsidR="002B49FB" w:rsidRPr="002B49FB">
        <w:rPr>
          <w:rFonts w:eastAsia="Times New Roman" w:cstheme="minorHAnsi"/>
          <w:color w:val="000000" w:themeColor="text1"/>
          <w:kern w:val="0"/>
          <w14:ligatures w14:val="none"/>
        </w:rPr>
        <w:t>Prev</w:t>
      </w:r>
      <w:proofErr w:type="spellEnd"/>
      <w:r w:rsidR="002B49FB" w:rsidRPr="002B49FB">
        <w:rPr>
          <w:rFonts w:eastAsia="Times New Roman" w:cstheme="minorHAnsi"/>
          <w:color w:val="000000" w:themeColor="text1"/>
          <w:kern w:val="0"/>
          <w14:ligatures w14:val="none"/>
        </w:rPr>
        <w:t xml:space="preserve"> Can</w:t>
      </w:r>
      <w:r w:rsidR="002B49FB" w:rsidRPr="002B49FB">
        <w:rPr>
          <w:rFonts w:eastAsia="Times New Roman" w:cstheme="minorHAnsi"/>
          <w:color w:val="000000" w:themeColor="text1"/>
          <w:kern w:val="0"/>
          <w:shd w:val="clear" w:color="auto" w:fill="FFFFFF"/>
          <w14:ligatures w14:val="none"/>
        </w:rPr>
        <w:t>. 2018 Jun;38(6):224-233.</w:t>
      </w:r>
    </w:p>
    <w:p w14:paraId="32CA9336" w14:textId="77777777" w:rsidR="00F721F8" w:rsidRDefault="00F721F8"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proofErr w:type="spellStart"/>
      <w:r w:rsidRPr="002B49FB">
        <w:rPr>
          <w:rFonts w:eastAsia="Times New Roman" w:cstheme="minorHAnsi"/>
          <w:color w:val="000000" w:themeColor="text1"/>
          <w:kern w:val="0"/>
          <w14:ligatures w14:val="none"/>
        </w:rPr>
        <w:t>Higashikawa</w:t>
      </w:r>
      <w:proofErr w:type="spellEnd"/>
      <w:r w:rsidRPr="002B49FB">
        <w:rPr>
          <w:rFonts w:eastAsia="Times New Roman" w:cstheme="minorHAnsi"/>
          <w:color w:val="000000" w:themeColor="text1"/>
          <w:kern w:val="0"/>
          <w14:ligatures w14:val="none"/>
        </w:rPr>
        <w:t xml:space="preserve"> Y, Suzuki S. Studies on 1-(2-phenethyl)-4-(N-</w:t>
      </w:r>
      <w:proofErr w:type="spellStart"/>
      <w:proofErr w:type="gramStart"/>
      <w:r w:rsidRPr="002B49FB">
        <w:rPr>
          <w:rFonts w:eastAsia="Times New Roman" w:cstheme="minorHAnsi"/>
          <w:color w:val="000000" w:themeColor="text1"/>
          <w:kern w:val="0"/>
          <w14:ligatures w14:val="none"/>
        </w:rPr>
        <w:t>propionylanilino</w:t>
      </w:r>
      <w:proofErr w:type="spellEnd"/>
      <w:r w:rsidRPr="002B49FB">
        <w:rPr>
          <w:rFonts w:eastAsia="Times New Roman" w:cstheme="minorHAnsi"/>
          <w:color w:val="000000" w:themeColor="text1"/>
          <w:kern w:val="0"/>
          <w14:ligatures w14:val="none"/>
        </w:rPr>
        <w:t>)piperidine</w:t>
      </w:r>
      <w:proofErr w:type="gramEnd"/>
      <w:r w:rsidRPr="002B49FB">
        <w:rPr>
          <w:rFonts w:eastAsia="Times New Roman" w:cstheme="minorHAnsi"/>
          <w:color w:val="000000" w:themeColor="text1"/>
          <w:kern w:val="0"/>
          <w14:ligatures w14:val="none"/>
        </w:rPr>
        <w:t xml:space="preserve"> (fentanyl) and its related compounds. VI. Structure-analgesic activity relationship for fentanyl, methyl-substituted </w:t>
      </w:r>
      <w:proofErr w:type="spellStart"/>
      <w:r w:rsidRPr="002B49FB">
        <w:rPr>
          <w:rFonts w:eastAsia="Times New Roman" w:cstheme="minorHAnsi"/>
          <w:color w:val="000000" w:themeColor="text1"/>
          <w:kern w:val="0"/>
          <w14:ligatures w14:val="none"/>
        </w:rPr>
        <w:t>fentanyls</w:t>
      </w:r>
      <w:proofErr w:type="spellEnd"/>
      <w:r w:rsidRPr="002B49FB">
        <w:rPr>
          <w:rFonts w:eastAsia="Times New Roman" w:cstheme="minorHAnsi"/>
          <w:color w:val="000000" w:themeColor="text1"/>
          <w:kern w:val="0"/>
          <w14:ligatures w14:val="none"/>
        </w:rPr>
        <w:t xml:space="preserve"> and other analogues. Forensic </w:t>
      </w:r>
      <w:proofErr w:type="spellStart"/>
      <w:r w:rsidRPr="002B49FB">
        <w:rPr>
          <w:rFonts w:eastAsia="Times New Roman" w:cstheme="minorHAnsi"/>
          <w:color w:val="000000" w:themeColor="text1"/>
          <w:kern w:val="0"/>
          <w14:ligatures w14:val="none"/>
        </w:rPr>
        <w:t>Toxicol</w:t>
      </w:r>
      <w:proofErr w:type="spellEnd"/>
      <w:r w:rsidRPr="002B49FB">
        <w:rPr>
          <w:rFonts w:eastAsia="Times New Roman" w:cstheme="minorHAnsi"/>
          <w:color w:val="000000" w:themeColor="text1"/>
          <w:kern w:val="0"/>
          <w14:ligatures w14:val="none"/>
        </w:rPr>
        <w:t>. 2008;26(1):1-5. doi:10.1007/s11419-007-0039-1</w:t>
      </w:r>
    </w:p>
    <w:p w14:paraId="270B054C" w14:textId="62897404" w:rsidR="00632D1C" w:rsidRDefault="00000000" w:rsidP="00F721F8">
      <w:pPr>
        <w:numPr>
          <w:ilvl w:val="0"/>
          <w:numId w:val="5"/>
        </w:numPr>
        <w:shd w:val="clear" w:color="auto" w:fill="FFFFFF"/>
        <w:spacing w:before="100" w:beforeAutospacing="1" w:after="100" w:afterAutospacing="1"/>
        <w:rPr>
          <w:rFonts w:eastAsia="Times New Roman" w:cstheme="minorHAnsi"/>
          <w:color w:val="000000" w:themeColor="text1"/>
          <w:kern w:val="0"/>
          <w14:ligatures w14:val="none"/>
        </w:rPr>
      </w:pPr>
      <w:hyperlink r:id="rId20" w:history="1">
        <w:r w:rsidR="00632D1C" w:rsidRPr="009E7285">
          <w:rPr>
            <w:rStyle w:val="Hyperlink"/>
            <w:rFonts w:eastAsia="Times New Roman" w:cstheme="minorHAnsi"/>
            <w:kern w:val="0"/>
            <w14:ligatures w14:val="none"/>
          </w:rPr>
          <w:t>https://health-infobase.canada.ca/substance-related-harms/opioids-stimulants/technical-notes</w:t>
        </w:r>
      </w:hyperlink>
    </w:p>
    <w:p w14:paraId="36B696E5" w14:textId="77777777" w:rsidR="00632D1C" w:rsidRPr="002B49FB" w:rsidRDefault="00632D1C" w:rsidP="00961EB8">
      <w:pPr>
        <w:shd w:val="clear" w:color="auto" w:fill="FFFFFF"/>
        <w:spacing w:before="100" w:beforeAutospacing="1" w:after="100" w:afterAutospacing="1"/>
        <w:ind w:left="720"/>
        <w:rPr>
          <w:rFonts w:eastAsia="Times New Roman" w:cstheme="minorHAnsi"/>
          <w:color w:val="000000" w:themeColor="text1"/>
          <w:kern w:val="0"/>
          <w14:ligatures w14:val="none"/>
        </w:rPr>
      </w:pPr>
    </w:p>
    <w:p w14:paraId="2A9DB1B0" w14:textId="77777777" w:rsidR="00F721F8" w:rsidRPr="002B49FB" w:rsidRDefault="00F721F8" w:rsidP="00F721F8">
      <w:pPr>
        <w:shd w:val="clear" w:color="auto" w:fill="FFFFFF"/>
        <w:spacing w:before="100" w:beforeAutospacing="1" w:after="100" w:afterAutospacing="1"/>
        <w:rPr>
          <w:rFonts w:eastAsia="Times New Roman" w:cstheme="minorHAnsi"/>
          <w:color w:val="000000" w:themeColor="text1"/>
          <w:kern w:val="0"/>
          <w14:ligatures w14:val="none"/>
        </w:rPr>
      </w:pPr>
    </w:p>
    <w:p w14:paraId="30D791A7" w14:textId="77777777" w:rsidR="002B49FB" w:rsidRPr="002B49FB" w:rsidRDefault="002B49FB" w:rsidP="002B49FB">
      <w:pPr>
        <w:rPr>
          <w:rFonts w:eastAsia="Times New Roman" w:cstheme="minorHAnsi"/>
          <w:color w:val="000000" w:themeColor="text1"/>
          <w:kern w:val="0"/>
          <w14:ligatures w14:val="none"/>
        </w:rPr>
      </w:pPr>
    </w:p>
    <w:p w14:paraId="14C4218F" w14:textId="77777777" w:rsidR="00621A7E" w:rsidRDefault="00621A7E" w:rsidP="00621A7E">
      <w:pPr>
        <w:spacing w:line="480" w:lineRule="auto"/>
        <w:ind w:left="360"/>
        <w:jc w:val="center"/>
        <w:rPr>
          <w:b/>
          <w:bCs/>
          <w:color w:val="000000" w:themeColor="text1"/>
        </w:rPr>
      </w:pPr>
    </w:p>
    <w:p w14:paraId="65EC38BA" w14:textId="77777777" w:rsidR="00621A7E" w:rsidRDefault="00621A7E" w:rsidP="00621A7E">
      <w:pPr>
        <w:spacing w:line="480" w:lineRule="auto"/>
        <w:ind w:left="360"/>
        <w:jc w:val="center"/>
        <w:rPr>
          <w:b/>
          <w:bCs/>
          <w:color w:val="000000" w:themeColor="text1"/>
        </w:rPr>
      </w:pPr>
    </w:p>
    <w:p w14:paraId="6E98524C" w14:textId="77777777" w:rsidR="00621A7E" w:rsidRDefault="00621A7E" w:rsidP="00621A7E">
      <w:pPr>
        <w:spacing w:line="480" w:lineRule="auto"/>
        <w:ind w:left="360"/>
        <w:jc w:val="center"/>
        <w:rPr>
          <w:b/>
          <w:bCs/>
          <w:color w:val="000000" w:themeColor="text1"/>
        </w:rPr>
      </w:pPr>
    </w:p>
    <w:p w14:paraId="1B528200" w14:textId="77777777" w:rsidR="00621A7E" w:rsidRDefault="00621A7E" w:rsidP="00621A7E">
      <w:pPr>
        <w:spacing w:line="480" w:lineRule="auto"/>
        <w:ind w:left="360"/>
        <w:jc w:val="center"/>
        <w:rPr>
          <w:b/>
          <w:bCs/>
          <w:color w:val="000000" w:themeColor="text1"/>
        </w:rPr>
      </w:pPr>
    </w:p>
    <w:p w14:paraId="6793624D" w14:textId="77777777" w:rsidR="00621A7E" w:rsidRDefault="00621A7E" w:rsidP="00621A7E">
      <w:pPr>
        <w:spacing w:line="480" w:lineRule="auto"/>
        <w:ind w:left="360"/>
        <w:jc w:val="center"/>
        <w:rPr>
          <w:b/>
          <w:bCs/>
          <w:color w:val="000000" w:themeColor="text1"/>
        </w:rPr>
      </w:pPr>
    </w:p>
    <w:p w14:paraId="56E816EF" w14:textId="77777777" w:rsidR="00961EB8" w:rsidRDefault="00961EB8" w:rsidP="00621A7E">
      <w:pPr>
        <w:spacing w:line="480" w:lineRule="auto"/>
        <w:ind w:left="360"/>
        <w:jc w:val="center"/>
        <w:rPr>
          <w:b/>
          <w:bCs/>
          <w:color w:val="000000" w:themeColor="text1"/>
        </w:rPr>
      </w:pPr>
    </w:p>
    <w:p w14:paraId="34536A40" w14:textId="77777777" w:rsidR="00961EB8" w:rsidRDefault="00961EB8" w:rsidP="00621A7E">
      <w:pPr>
        <w:spacing w:line="480" w:lineRule="auto"/>
        <w:ind w:left="360"/>
        <w:jc w:val="center"/>
        <w:rPr>
          <w:b/>
          <w:bCs/>
          <w:color w:val="000000" w:themeColor="text1"/>
        </w:rPr>
      </w:pPr>
    </w:p>
    <w:p w14:paraId="04119552" w14:textId="77777777" w:rsidR="00961EB8" w:rsidRDefault="00961EB8" w:rsidP="00621A7E">
      <w:pPr>
        <w:spacing w:line="480" w:lineRule="auto"/>
        <w:ind w:left="360"/>
        <w:jc w:val="center"/>
        <w:rPr>
          <w:b/>
          <w:bCs/>
          <w:color w:val="000000" w:themeColor="text1"/>
        </w:rPr>
      </w:pPr>
    </w:p>
    <w:p w14:paraId="0134609F" w14:textId="77777777" w:rsidR="00961EB8" w:rsidRDefault="00961EB8" w:rsidP="00621A7E">
      <w:pPr>
        <w:spacing w:line="480" w:lineRule="auto"/>
        <w:ind w:left="360"/>
        <w:jc w:val="center"/>
        <w:rPr>
          <w:b/>
          <w:bCs/>
          <w:color w:val="000000" w:themeColor="text1"/>
        </w:rPr>
      </w:pPr>
    </w:p>
    <w:p w14:paraId="1DC3BF19" w14:textId="77777777" w:rsidR="00961EB8" w:rsidRDefault="00961EB8" w:rsidP="00621A7E">
      <w:pPr>
        <w:spacing w:line="480" w:lineRule="auto"/>
        <w:ind w:left="360"/>
        <w:jc w:val="center"/>
        <w:rPr>
          <w:b/>
          <w:bCs/>
          <w:color w:val="000000" w:themeColor="text1"/>
        </w:rPr>
      </w:pPr>
    </w:p>
    <w:p w14:paraId="472B648F" w14:textId="77777777" w:rsidR="00961EB8" w:rsidRDefault="00961EB8" w:rsidP="00621A7E">
      <w:pPr>
        <w:spacing w:line="480" w:lineRule="auto"/>
        <w:ind w:left="360"/>
        <w:jc w:val="center"/>
        <w:rPr>
          <w:b/>
          <w:bCs/>
          <w:color w:val="000000" w:themeColor="text1"/>
        </w:rPr>
      </w:pPr>
    </w:p>
    <w:p w14:paraId="1136FB44" w14:textId="77777777" w:rsidR="00961EB8" w:rsidRDefault="00961EB8" w:rsidP="00621A7E">
      <w:pPr>
        <w:spacing w:line="480" w:lineRule="auto"/>
        <w:ind w:left="360"/>
        <w:jc w:val="center"/>
        <w:rPr>
          <w:b/>
          <w:bCs/>
          <w:color w:val="000000" w:themeColor="text1"/>
        </w:rPr>
      </w:pPr>
    </w:p>
    <w:p w14:paraId="1A044B1F" w14:textId="77777777" w:rsidR="00961EB8" w:rsidRDefault="00961EB8" w:rsidP="00621A7E">
      <w:pPr>
        <w:spacing w:line="480" w:lineRule="auto"/>
        <w:ind w:left="360"/>
        <w:jc w:val="center"/>
        <w:rPr>
          <w:b/>
          <w:bCs/>
          <w:color w:val="000000" w:themeColor="text1"/>
        </w:rPr>
      </w:pPr>
      <w:r>
        <w:rPr>
          <w:b/>
          <w:bCs/>
          <w:color w:val="000000" w:themeColor="text1"/>
        </w:rPr>
        <w:br/>
      </w:r>
    </w:p>
    <w:p w14:paraId="561E0949" w14:textId="3ADF0D0C" w:rsidR="1E8A72A7" w:rsidRDefault="1E8A72A7" w:rsidP="00621A7E">
      <w:pPr>
        <w:spacing w:line="480" w:lineRule="auto"/>
        <w:ind w:left="360"/>
        <w:jc w:val="center"/>
        <w:rPr>
          <w:b/>
          <w:bCs/>
          <w:color w:val="000000" w:themeColor="text1"/>
        </w:rPr>
      </w:pPr>
      <w:r w:rsidRPr="00621A7E">
        <w:rPr>
          <w:b/>
          <w:bCs/>
          <w:color w:val="000000" w:themeColor="text1"/>
        </w:rPr>
        <w:lastRenderedPageBreak/>
        <w:t>Appendix</w:t>
      </w:r>
    </w:p>
    <w:p w14:paraId="5F60535D" w14:textId="61EBBC1C" w:rsidR="24B65898" w:rsidRDefault="24B65898" w:rsidP="1B3D3C38">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 xml:space="preserve"> Table A.1</w:t>
      </w:r>
    </w:p>
    <w:tbl>
      <w:tblPr>
        <w:tblStyle w:val="TableGrid"/>
        <w:tblW w:w="0" w:type="auto"/>
        <w:tblLayout w:type="fixed"/>
        <w:tblLook w:val="06A0" w:firstRow="1" w:lastRow="0" w:firstColumn="1" w:lastColumn="0" w:noHBand="1" w:noVBand="1"/>
      </w:tblPr>
      <w:tblGrid>
        <w:gridCol w:w="1395"/>
        <w:gridCol w:w="3975"/>
        <w:gridCol w:w="1110"/>
        <w:gridCol w:w="1110"/>
      </w:tblGrid>
      <w:tr w:rsidR="1B3D3C38" w14:paraId="32FF9C93"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113120" w14:textId="5A509EFB"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Year_Quarter</w:t>
            </w:r>
            <w:proofErr w:type="spellEnd"/>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49E3C9" w14:textId="094A6A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50EE0C" w14:textId="55F4EC6A" w:rsidR="3820D4A8" w:rsidRDefault="3820D4A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F8D2F4" w14:textId="361E574E" w:rsidR="3820D4A8" w:rsidRDefault="3820D4A8"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41197865"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5895B0" w14:textId="7FF5DF0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2018</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CD8EEE" w14:textId="29AEC41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31F3D93" w14:textId="5415BFE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7269</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BEDF419" w14:textId="00CB9B7F" w:rsidR="1B3D3C38" w:rsidRDefault="1B3D3C38">
            <w:r w:rsidRPr="1B3D3C38">
              <w:rPr>
                <w:rFonts w:ascii="Calibri" w:eastAsia="Calibri" w:hAnsi="Calibri" w:cs="Calibri"/>
                <w:color w:val="000000" w:themeColor="text1"/>
                <w:sz w:val="22"/>
                <w:szCs w:val="22"/>
              </w:rPr>
              <w:t>1789</w:t>
            </w:r>
          </w:p>
        </w:tc>
      </w:tr>
      <w:tr w:rsidR="1B3D3C38" w14:paraId="229ACCA0"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3EC9D5A" w14:textId="5F743F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2018</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325F96" w14:textId="51ADB45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673268" w14:textId="5B0881D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5983</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DDCC574" w14:textId="15E90AB7" w:rsidR="1B3D3C38" w:rsidRDefault="1B3D3C38">
            <w:r w:rsidRPr="1B3D3C38">
              <w:rPr>
                <w:rFonts w:ascii="Calibri" w:eastAsia="Calibri" w:hAnsi="Calibri" w:cs="Calibri"/>
                <w:color w:val="000000" w:themeColor="text1"/>
                <w:sz w:val="22"/>
                <w:szCs w:val="22"/>
              </w:rPr>
              <w:t>2223</w:t>
            </w:r>
          </w:p>
        </w:tc>
      </w:tr>
      <w:tr w:rsidR="1B3D3C38" w14:paraId="0114E0BA"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A109C1" w14:textId="4098CA2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2019</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64E160" w14:textId="77F08A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C56D6A" w14:textId="47DDFF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7990</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B0AE0E" w14:textId="3145AFE1" w:rsidR="1B3D3C38" w:rsidRDefault="1B3D3C38">
            <w:r w:rsidRPr="1B3D3C38">
              <w:rPr>
                <w:rFonts w:ascii="Calibri" w:eastAsia="Calibri" w:hAnsi="Calibri" w:cs="Calibri"/>
                <w:color w:val="000000" w:themeColor="text1"/>
                <w:sz w:val="22"/>
                <w:szCs w:val="22"/>
              </w:rPr>
              <w:t>2611</w:t>
            </w:r>
          </w:p>
        </w:tc>
      </w:tr>
      <w:tr w:rsidR="1B3D3C38" w14:paraId="05F13D5D"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32C462" w14:textId="3FEA12F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2019</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75EC68B" w14:textId="0E03EBB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E2ABF2" w14:textId="64FA0D6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4768</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DF8FB8D" w14:textId="0414CA1A" w:rsidR="1B3D3C38" w:rsidRDefault="1B3D3C38">
            <w:r w:rsidRPr="1B3D3C38">
              <w:rPr>
                <w:rFonts w:ascii="Calibri" w:eastAsia="Calibri" w:hAnsi="Calibri" w:cs="Calibri"/>
                <w:color w:val="000000" w:themeColor="text1"/>
                <w:sz w:val="22"/>
                <w:szCs w:val="22"/>
              </w:rPr>
              <w:t>2422</w:t>
            </w:r>
          </w:p>
        </w:tc>
      </w:tr>
      <w:tr w:rsidR="1B3D3C38" w14:paraId="77709A16"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8AAF42" w14:textId="1E47B39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2020</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17AC66" w14:textId="36C9623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30CC50" w14:textId="0B111D7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12108</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821B306" w14:textId="11816909" w:rsidR="1B3D3C38" w:rsidRDefault="1B3D3C38">
            <w:r w:rsidRPr="1B3D3C38">
              <w:rPr>
                <w:rFonts w:ascii="Calibri" w:eastAsia="Calibri" w:hAnsi="Calibri" w:cs="Calibri"/>
                <w:color w:val="000000" w:themeColor="text1"/>
                <w:sz w:val="22"/>
                <w:szCs w:val="22"/>
              </w:rPr>
              <w:t>3627</w:t>
            </w:r>
          </w:p>
        </w:tc>
      </w:tr>
      <w:tr w:rsidR="1B3D3C38" w14:paraId="1205A358"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94F871" w14:textId="7EA945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2020</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852533" w14:textId="191CEAD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11AD14E" w14:textId="19D4A1A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8439</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2CA5D9" w14:textId="30F7F716" w:rsidR="1B3D3C38" w:rsidRDefault="1B3D3C38">
            <w:r w:rsidRPr="1B3D3C38">
              <w:rPr>
                <w:rFonts w:ascii="Calibri" w:eastAsia="Calibri" w:hAnsi="Calibri" w:cs="Calibri"/>
                <w:color w:val="000000" w:themeColor="text1"/>
                <w:sz w:val="22"/>
                <w:szCs w:val="22"/>
              </w:rPr>
              <w:t>4015</w:t>
            </w:r>
          </w:p>
        </w:tc>
      </w:tr>
      <w:tr w:rsidR="1B3D3C38" w14:paraId="01DC706F"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93D662A" w14:textId="0537BAF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2021</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5A2065C" w14:textId="1DFB42C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3991569" w14:textId="710E34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16010</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8423FA1" w14:textId="415B7F5F" w:rsidR="1B3D3C38" w:rsidRDefault="1B3D3C38">
            <w:r w:rsidRPr="1B3D3C38">
              <w:rPr>
                <w:rFonts w:ascii="Calibri" w:eastAsia="Calibri" w:hAnsi="Calibri" w:cs="Calibri"/>
                <w:color w:val="000000" w:themeColor="text1"/>
                <w:sz w:val="22"/>
                <w:szCs w:val="22"/>
              </w:rPr>
              <w:t>4949</w:t>
            </w:r>
          </w:p>
        </w:tc>
      </w:tr>
      <w:tr w:rsidR="1B3D3C38" w14:paraId="4C4A7182" w14:textId="77777777" w:rsidTr="00621A7E">
        <w:trPr>
          <w:trHeight w:val="300"/>
        </w:trPr>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E1E3841" w14:textId="05BFEBC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2021</w:t>
            </w:r>
          </w:p>
        </w:tc>
        <w:tc>
          <w:tcPr>
            <w:tcW w:w="39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2848314" w14:textId="014AA43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11480E3" w14:textId="57C427F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9023</w:t>
            </w:r>
          </w:p>
        </w:tc>
        <w:tc>
          <w:tcPr>
            <w:tcW w:w="111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6C2808" w14:textId="49516104" w:rsidR="1B3D3C38" w:rsidRDefault="1B3D3C38">
            <w:r w:rsidRPr="1B3D3C38">
              <w:rPr>
                <w:rFonts w:ascii="Calibri" w:eastAsia="Calibri" w:hAnsi="Calibri" w:cs="Calibri"/>
                <w:color w:val="000000" w:themeColor="text1"/>
                <w:sz w:val="22"/>
                <w:szCs w:val="22"/>
              </w:rPr>
              <w:t>4735</w:t>
            </w:r>
          </w:p>
        </w:tc>
      </w:tr>
    </w:tbl>
    <w:p w14:paraId="3C31B54B" w14:textId="77777777" w:rsidR="00961EB8" w:rsidRDefault="00961EB8" w:rsidP="00621A7E">
      <w:pPr>
        <w:spacing w:line="257" w:lineRule="auto"/>
        <w:jc w:val="center"/>
        <w:rPr>
          <w:rFonts w:ascii="Calibri" w:eastAsia="Calibri" w:hAnsi="Calibri" w:cs="Calibri"/>
          <w:b/>
          <w:bCs/>
          <w:sz w:val="22"/>
          <w:szCs w:val="22"/>
        </w:rPr>
      </w:pPr>
    </w:p>
    <w:p w14:paraId="507F078E" w14:textId="77777777" w:rsidR="00961EB8" w:rsidRDefault="00961EB8" w:rsidP="00621A7E">
      <w:pPr>
        <w:spacing w:line="257" w:lineRule="auto"/>
        <w:jc w:val="center"/>
        <w:rPr>
          <w:rFonts w:ascii="Calibri" w:eastAsia="Calibri" w:hAnsi="Calibri" w:cs="Calibri"/>
          <w:b/>
          <w:bCs/>
          <w:sz w:val="22"/>
          <w:szCs w:val="22"/>
        </w:rPr>
      </w:pPr>
    </w:p>
    <w:p w14:paraId="10012EFC" w14:textId="05522A69" w:rsidR="6A2B01CE" w:rsidRDefault="6A2B01CE"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Table A.2</w:t>
      </w:r>
    </w:p>
    <w:tbl>
      <w:tblPr>
        <w:tblStyle w:val="TableGrid"/>
        <w:tblW w:w="0" w:type="auto"/>
        <w:tblLayout w:type="fixed"/>
        <w:tblLook w:val="06A0" w:firstRow="1" w:lastRow="0" w:firstColumn="1" w:lastColumn="0" w:noHBand="1" w:noVBand="1"/>
      </w:tblPr>
      <w:tblGrid>
        <w:gridCol w:w="2295"/>
        <w:gridCol w:w="1980"/>
        <w:gridCol w:w="960"/>
      </w:tblGrid>
      <w:tr w:rsidR="1B3D3C38" w14:paraId="394A151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328D21" w14:textId="4D3C94E7"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new_region</w:t>
            </w:r>
            <w:proofErr w:type="spellEnd"/>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CA573C4" w14:textId="5C85B0B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91B3958" w14:textId="4F314E8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Value</w:t>
            </w:r>
          </w:p>
        </w:tc>
      </w:tr>
      <w:tr w:rsidR="1B3D3C38" w14:paraId="3E06187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D23A785" w14:textId="1A85501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Alberta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FE03B8" w14:textId="0863A55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8AF454" w14:textId="656AEE2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21632</w:t>
            </w:r>
          </w:p>
        </w:tc>
      </w:tr>
      <w:tr w:rsidR="1B3D3C38" w14:paraId="299C064E"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AB7A93" w14:textId="31CF78F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Alberta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940B115" w14:textId="4959B5D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C77561" w14:textId="43E3081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4188</w:t>
            </w:r>
          </w:p>
        </w:tc>
      </w:tr>
      <w:tr w:rsidR="1B3D3C38" w14:paraId="132A10F8"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18A2266" w14:textId="1A0E34C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British Columbia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4F46CC" w14:textId="3008C3B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F187B5" w14:textId="2139E2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6337</w:t>
            </w:r>
          </w:p>
        </w:tc>
      </w:tr>
      <w:tr w:rsidR="1B3D3C38" w14:paraId="4B2CB0C9"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7BB528" w14:textId="2407439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Manitoba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A0A7F7F" w14:textId="737A989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F5A291E" w14:textId="25AB9CE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1132</w:t>
            </w:r>
          </w:p>
        </w:tc>
      </w:tr>
      <w:tr w:rsidR="1B3D3C38" w14:paraId="50B441FD"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AC4D31" w14:textId="6138708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Manitoba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AD786A1" w14:textId="09EB8B1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5A96353" w14:textId="4E7AFC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9493</w:t>
            </w:r>
          </w:p>
        </w:tc>
      </w:tr>
      <w:tr w:rsidR="1B3D3C38" w14:paraId="0A09A5E6"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08813ED" w14:textId="2FCC5C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New Brunswick</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8EDCD6" w14:textId="60B6A89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B2249F" w14:textId="2EC31FA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128</w:t>
            </w:r>
          </w:p>
        </w:tc>
      </w:tr>
      <w:tr w:rsidR="1B3D3C38" w14:paraId="5C3B0C0B"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44F8DB" w14:textId="23B5682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New Brunswick</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4F4CAE" w14:textId="1B40AF5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5F0AE91" w14:textId="366107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635</w:t>
            </w:r>
          </w:p>
        </w:tc>
      </w:tr>
      <w:tr w:rsidR="1B3D3C38" w14:paraId="04F1ABB5"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80D01B2" w14:textId="130B318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Nova Scotia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2A0226" w14:textId="3F3237B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C54914" w14:textId="1752634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630</w:t>
            </w:r>
          </w:p>
        </w:tc>
      </w:tr>
      <w:tr w:rsidR="1B3D3C38" w14:paraId="01A4E869"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06AF40E" w14:textId="1CD470F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Nova Scotia</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7BC773" w14:textId="0E43E0B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7911C12" w14:textId="41D3C32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279</w:t>
            </w:r>
          </w:p>
        </w:tc>
      </w:tr>
      <w:tr w:rsidR="1B3D3C38" w14:paraId="5D5B22F8"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CC49DA8" w14:textId="4EC9D5B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Ontario</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A009B19" w14:textId="59E9CE9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47F5300" w14:textId="2658540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13395</w:t>
            </w:r>
          </w:p>
        </w:tc>
      </w:tr>
      <w:tr w:rsidR="1B3D3C38" w14:paraId="3B51AC9C"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5C678E7" w14:textId="4AD2FE7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Ontario</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199328" w14:textId="42FB4A4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C92B73E" w14:textId="3A3AB60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12976</w:t>
            </w:r>
          </w:p>
        </w:tc>
      </w:tr>
      <w:tr w:rsidR="1B3D3C38" w14:paraId="4FEB0403"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C78E8D" w14:textId="3CDB736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Quebec</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E38D171" w14:textId="0D040E7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E7C24E" w14:textId="677B1FC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1363</w:t>
            </w:r>
          </w:p>
        </w:tc>
      </w:tr>
      <w:tr w:rsidR="1B3D3C38" w14:paraId="4903219F"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E07A9F0" w14:textId="289F569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Saskatchewan</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AD76CB1" w14:textId="7717F92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2E85DF4" w14:textId="4D35D8D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1388</w:t>
            </w:r>
          </w:p>
        </w:tc>
      </w:tr>
      <w:tr w:rsidR="1B3D3C38" w14:paraId="3237743D"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5B4B64F" w14:textId="78A34A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Saskatchewan</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732D2B" w14:textId="0C4A17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D16CDA" w14:textId="37B5EC1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2094</w:t>
            </w:r>
          </w:p>
        </w:tc>
      </w:tr>
      <w:tr w:rsidR="1B3D3C38" w14:paraId="389A5AC7"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B13BA16" w14:textId="1F6DBF1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Territories</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E8F7E3D" w14:textId="291C01D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21467DD" w14:textId="50F7F98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150</w:t>
            </w:r>
          </w:p>
        </w:tc>
      </w:tr>
      <w:tr w:rsidR="1B3D3C38" w14:paraId="6D29D4A1" w14:textId="77777777" w:rsidTr="1B3D3C38">
        <w:trPr>
          <w:trHeight w:val="300"/>
        </w:trPr>
        <w:tc>
          <w:tcPr>
            <w:tcW w:w="22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5F1077" w14:textId="248F09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Territories</w:t>
            </w:r>
          </w:p>
        </w:tc>
        <w:tc>
          <w:tcPr>
            <w:tcW w:w="198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5B479A0" w14:textId="5D53E60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0EEA6EE" w14:textId="4D0BB6D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w:t>
            </w:r>
          </w:p>
        </w:tc>
      </w:tr>
    </w:tbl>
    <w:p w14:paraId="0A72F7A0" w14:textId="7792586A" w:rsidR="00961EB8" w:rsidRDefault="00961EB8" w:rsidP="00621A7E">
      <w:pPr>
        <w:spacing w:line="257" w:lineRule="auto"/>
        <w:jc w:val="center"/>
        <w:rPr>
          <w:rFonts w:ascii="Calibri" w:eastAsia="Calibri" w:hAnsi="Calibri" w:cs="Calibri"/>
          <w:b/>
          <w:bCs/>
          <w:sz w:val="22"/>
          <w:szCs w:val="22"/>
        </w:rPr>
      </w:pPr>
    </w:p>
    <w:p w14:paraId="3C08C681" w14:textId="77777777" w:rsidR="00961EB8" w:rsidRDefault="00961EB8" w:rsidP="00621A7E">
      <w:pPr>
        <w:spacing w:line="257" w:lineRule="auto"/>
        <w:jc w:val="center"/>
        <w:rPr>
          <w:rFonts w:ascii="Calibri" w:eastAsia="Calibri" w:hAnsi="Calibri" w:cs="Calibri"/>
          <w:b/>
          <w:bCs/>
          <w:sz w:val="22"/>
          <w:szCs w:val="22"/>
        </w:rPr>
      </w:pPr>
    </w:p>
    <w:p w14:paraId="11DDECAA" w14:textId="77777777" w:rsidR="00961EB8" w:rsidRDefault="00961EB8" w:rsidP="00621A7E">
      <w:pPr>
        <w:spacing w:line="257" w:lineRule="auto"/>
        <w:jc w:val="center"/>
        <w:rPr>
          <w:rFonts w:ascii="Calibri" w:eastAsia="Calibri" w:hAnsi="Calibri" w:cs="Calibri"/>
          <w:b/>
          <w:bCs/>
          <w:sz w:val="22"/>
          <w:szCs w:val="22"/>
        </w:rPr>
      </w:pPr>
    </w:p>
    <w:p w14:paraId="7735DF97" w14:textId="37B41031" w:rsidR="3AB8EAE8" w:rsidRDefault="3AB8EAE8"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lastRenderedPageBreak/>
        <w:t>Table A.3</w:t>
      </w:r>
    </w:p>
    <w:tbl>
      <w:tblPr>
        <w:tblStyle w:val="TableGrid"/>
        <w:tblW w:w="0" w:type="auto"/>
        <w:tblLayout w:type="fixed"/>
        <w:tblLook w:val="06A0" w:firstRow="1" w:lastRow="0" w:firstColumn="1" w:lastColumn="0" w:noHBand="1" w:noVBand="1"/>
      </w:tblPr>
      <w:tblGrid>
        <w:gridCol w:w="2505"/>
        <w:gridCol w:w="3750"/>
        <w:gridCol w:w="960"/>
        <w:gridCol w:w="960"/>
      </w:tblGrid>
      <w:tr w:rsidR="1B3D3C38" w14:paraId="4D117C1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F84AFBA" w14:textId="4AE962E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Aggregator</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332BFCD" w14:textId="75AD8C7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43A7B18" w14:textId="48204DBB" w:rsidR="6252EDFE" w:rsidRDefault="6252EDFE"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FF36435" w14:textId="66880F6E" w:rsidR="6252EDFE" w:rsidRDefault="6252EDFE"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2CBC5BD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3833C4" w14:textId="318C713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0 to 19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F0A692" w14:textId="2F17A5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8437BB" w14:textId="1FB1C5E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1453</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4251843" w14:textId="33BE37C9" w:rsidR="1B3D3C38" w:rsidRDefault="1B3D3C38">
            <w:r w:rsidRPr="1B3D3C38">
              <w:rPr>
                <w:rFonts w:ascii="Calibri" w:eastAsia="Calibri" w:hAnsi="Calibri" w:cs="Calibri"/>
                <w:color w:val="000000" w:themeColor="text1"/>
                <w:sz w:val="22"/>
                <w:szCs w:val="22"/>
              </w:rPr>
              <w:t>270</w:t>
            </w:r>
          </w:p>
        </w:tc>
      </w:tr>
      <w:tr w:rsidR="1B3D3C38" w14:paraId="77C993A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B41C20F" w14:textId="3C5FAF0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0 to 19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8CBDE3" w14:textId="0D4BB6F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B720323" w14:textId="1F6926D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447</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4077466" w14:textId="1C3986E5" w:rsidR="1B3D3C38" w:rsidRDefault="1B3D3C38">
            <w:r w:rsidRPr="1B3D3C38">
              <w:rPr>
                <w:rFonts w:ascii="Calibri" w:eastAsia="Calibri" w:hAnsi="Calibri" w:cs="Calibri"/>
                <w:color w:val="000000" w:themeColor="text1"/>
                <w:sz w:val="22"/>
                <w:szCs w:val="22"/>
              </w:rPr>
              <w:t>189</w:t>
            </w:r>
          </w:p>
        </w:tc>
      </w:tr>
      <w:tr w:rsidR="1B3D3C38" w14:paraId="37F194E0"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24CA01" w14:textId="68A3E8C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 to 29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AF6484D" w14:textId="3D3A54B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653FA1" w14:textId="7956132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13051</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34C896D" w14:textId="4358340E" w:rsidR="1B3D3C38" w:rsidRDefault="1B3D3C38">
            <w:r w:rsidRPr="1B3D3C38">
              <w:rPr>
                <w:rFonts w:ascii="Calibri" w:eastAsia="Calibri" w:hAnsi="Calibri" w:cs="Calibri"/>
                <w:color w:val="000000" w:themeColor="text1"/>
                <w:sz w:val="22"/>
                <w:szCs w:val="22"/>
              </w:rPr>
              <w:t>3002</w:t>
            </w:r>
          </w:p>
        </w:tc>
      </w:tr>
      <w:tr w:rsidR="1B3D3C38" w14:paraId="293CCC2E"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F5A444" w14:textId="04D43B1E"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20 to 29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7BEC83B" w14:textId="3E035C6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F2ABDFD" w14:textId="28CC9E2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5122</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EC88E9F" w14:textId="70F54B87" w:rsidR="1B3D3C38" w:rsidRDefault="1B3D3C38">
            <w:r w:rsidRPr="1B3D3C38">
              <w:rPr>
                <w:rFonts w:ascii="Calibri" w:eastAsia="Calibri" w:hAnsi="Calibri" w:cs="Calibri"/>
                <w:color w:val="000000" w:themeColor="text1"/>
                <w:sz w:val="22"/>
                <w:szCs w:val="22"/>
              </w:rPr>
              <w:t>2410</w:t>
            </w:r>
          </w:p>
        </w:tc>
      </w:tr>
      <w:tr w:rsidR="1B3D3C38" w14:paraId="75B332A7"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AFA17AD" w14:textId="2BEDB26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30 to 39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195F402" w14:textId="52E2301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C189F3B" w14:textId="165C70C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15510</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6C534D6" w14:textId="42BC12AD" w:rsidR="1B3D3C38" w:rsidRDefault="1B3D3C38">
            <w:r w:rsidRPr="1B3D3C38">
              <w:rPr>
                <w:rFonts w:ascii="Calibri" w:eastAsia="Calibri" w:hAnsi="Calibri" w:cs="Calibri"/>
                <w:color w:val="000000" w:themeColor="text1"/>
                <w:sz w:val="22"/>
                <w:szCs w:val="22"/>
              </w:rPr>
              <w:t>4262</w:t>
            </w:r>
          </w:p>
        </w:tc>
      </w:tr>
      <w:tr w:rsidR="1B3D3C38" w14:paraId="68CAACC5"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DBB180" w14:textId="141C4977"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30 to 39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5979EE" w14:textId="2ACDBE9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F792E2A" w14:textId="0E61B62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7929</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8DD798A" w14:textId="44AA067A" w:rsidR="1B3D3C38" w:rsidRDefault="1B3D3C38">
            <w:r w:rsidRPr="1B3D3C38">
              <w:rPr>
                <w:rFonts w:ascii="Calibri" w:eastAsia="Calibri" w:hAnsi="Calibri" w:cs="Calibri"/>
                <w:color w:val="000000" w:themeColor="text1"/>
                <w:sz w:val="22"/>
                <w:szCs w:val="22"/>
              </w:rPr>
              <w:t>3882</w:t>
            </w:r>
          </w:p>
        </w:tc>
      </w:tr>
      <w:tr w:rsidR="1B3D3C38" w14:paraId="1615723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4280F31" w14:textId="10968B4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40 to 49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5C0A93" w14:textId="36FF9B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92DBAA0" w14:textId="2FE1DB0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8682</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DC74180" w14:textId="6CB2698D" w:rsidR="1B3D3C38" w:rsidRDefault="1B3D3C38">
            <w:r w:rsidRPr="1B3D3C38">
              <w:rPr>
                <w:rFonts w:ascii="Calibri" w:eastAsia="Calibri" w:hAnsi="Calibri" w:cs="Calibri"/>
                <w:color w:val="000000" w:themeColor="text1"/>
                <w:sz w:val="22"/>
                <w:szCs w:val="22"/>
              </w:rPr>
              <w:t>2574</w:t>
            </w:r>
          </w:p>
        </w:tc>
      </w:tr>
      <w:tr w:rsidR="1B3D3C38" w14:paraId="6A49E662"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E6A3283" w14:textId="61ABC9A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40 to 49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33E793D" w14:textId="39464FC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49D227D" w14:textId="23A88123"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6389</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883E9C" w14:textId="15C54EF0" w:rsidR="1B3D3C38" w:rsidRDefault="1B3D3C38">
            <w:r w:rsidRPr="1B3D3C38">
              <w:rPr>
                <w:rFonts w:ascii="Calibri" w:eastAsia="Calibri" w:hAnsi="Calibri" w:cs="Calibri"/>
                <w:color w:val="000000" w:themeColor="text1"/>
                <w:sz w:val="22"/>
                <w:szCs w:val="22"/>
              </w:rPr>
              <w:t>3025</w:t>
            </w:r>
          </w:p>
        </w:tc>
      </w:tr>
      <w:tr w:rsidR="1B3D3C38" w14:paraId="177055F8"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8D46492" w14:textId="6BBA5B2F"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50 to 59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59CEDA0" w14:textId="5507BE0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6963489" w14:textId="102B120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5641</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B2D6C61" w14:textId="5BE99947" w:rsidR="1B3D3C38" w:rsidRDefault="1B3D3C38">
            <w:r w:rsidRPr="1B3D3C38">
              <w:rPr>
                <w:rFonts w:ascii="Calibri" w:eastAsia="Calibri" w:hAnsi="Calibri" w:cs="Calibri"/>
                <w:color w:val="000000" w:themeColor="text1"/>
                <w:sz w:val="22"/>
                <w:szCs w:val="22"/>
              </w:rPr>
              <w:t>1900</w:t>
            </w:r>
          </w:p>
        </w:tc>
      </w:tr>
      <w:tr w:rsidR="1B3D3C38" w14:paraId="3BC88446"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E4E119B" w14:textId="5D6495B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50 to 59 years</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D6072A5" w14:textId="5DA7A11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95D7A89" w14:textId="23D33CF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5966</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FBAD72E" w14:textId="4A993B33" w:rsidR="1B3D3C38" w:rsidRDefault="1B3D3C38">
            <w:r w:rsidRPr="1B3D3C38">
              <w:rPr>
                <w:rFonts w:ascii="Calibri" w:eastAsia="Calibri" w:hAnsi="Calibri" w:cs="Calibri"/>
                <w:color w:val="000000" w:themeColor="text1"/>
                <w:sz w:val="22"/>
                <w:szCs w:val="22"/>
              </w:rPr>
              <w:t>2808</w:t>
            </w:r>
          </w:p>
        </w:tc>
      </w:tr>
      <w:tr w:rsidR="1B3D3C38" w14:paraId="29A620F1"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0C47F49" w14:textId="7030574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60 years or more</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B01C057" w14:textId="4096655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A53C38D" w14:textId="5411733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2360</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B209A00" w14:textId="03F29CA8" w:rsidR="7AFA3849" w:rsidRDefault="7AFA3849" w:rsidP="1B3D3C38">
            <w:r w:rsidRPr="1B3D3C38">
              <w:rPr>
                <w:rFonts w:ascii="Calibri" w:eastAsia="Calibri" w:hAnsi="Calibri" w:cs="Calibri"/>
                <w:color w:val="000000" w:themeColor="text1"/>
                <w:sz w:val="22"/>
                <w:szCs w:val="22"/>
              </w:rPr>
              <w:t>1081</w:t>
            </w:r>
          </w:p>
        </w:tc>
      </w:tr>
      <w:tr w:rsidR="1B3D3C38" w14:paraId="5D5DF1C1" w14:textId="77777777" w:rsidTr="00621A7E">
        <w:trPr>
          <w:trHeight w:val="300"/>
        </w:trPr>
        <w:tc>
          <w:tcPr>
            <w:tcW w:w="25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A749D42" w14:textId="2591DD5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60 years or more</w:t>
            </w:r>
          </w:p>
        </w:tc>
        <w:tc>
          <w:tcPr>
            <w:tcW w:w="37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DD6EC6B" w14:textId="4D3443A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08B4D67" w14:textId="2B971E65"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3273</w:t>
            </w:r>
          </w:p>
        </w:tc>
        <w:tc>
          <w:tcPr>
            <w:tcW w:w="96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6B04733" w14:textId="60943F07" w:rsidR="4D6EE979" w:rsidRDefault="4D6EE979" w:rsidP="1B3D3C38">
            <w:pPr>
              <w:rPr>
                <w:rFonts w:ascii="Calibri" w:eastAsia="Calibri" w:hAnsi="Calibri" w:cs="Calibri"/>
                <w:color w:val="FF0000"/>
                <w:sz w:val="22"/>
                <w:szCs w:val="22"/>
              </w:rPr>
            </w:pPr>
            <w:r w:rsidRPr="1B3D3C38">
              <w:rPr>
                <w:rFonts w:ascii="Calibri" w:eastAsia="Calibri" w:hAnsi="Calibri" w:cs="Calibri"/>
                <w:color w:val="FF0000"/>
                <w:sz w:val="22"/>
                <w:szCs w:val="22"/>
              </w:rPr>
              <w:t>968</w:t>
            </w:r>
          </w:p>
        </w:tc>
      </w:tr>
    </w:tbl>
    <w:p w14:paraId="45E4EB39" w14:textId="73CB7A55" w:rsidR="45E81821" w:rsidRDefault="45E81821" w:rsidP="00621A7E">
      <w:pPr>
        <w:spacing w:line="257" w:lineRule="auto"/>
        <w:jc w:val="center"/>
        <w:rPr>
          <w:rFonts w:ascii="Calibri" w:eastAsia="Calibri" w:hAnsi="Calibri" w:cs="Calibri"/>
          <w:b/>
          <w:bCs/>
          <w:sz w:val="22"/>
          <w:szCs w:val="22"/>
        </w:rPr>
      </w:pPr>
      <w:r w:rsidRPr="1B3D3C38">
        <w:rPr>
          <w:rFonts w:ascii="Calibri" w:eastAsia="Calibri" w:hAnsi="Calibri" w:cs="Calibri"/>
          <w:b/>
          <w:bCs/>
          <w:sz w:val="22"/>
          <w:szCs w:val="22"/>
        </w:rPr>
        <w:t>Table A.4</w:t>
      </w:r>
    </w:p>
    <w:tbl>
      <w:tblPr>
        <w:tblStyle w:val="TableGrid"/>
        <w:tblW w:w="0" w:type="auto"/>
        <w:tblLayout w:type="fixed"/>
        <w:tblLook w:val="06A0" w:firstRow="1" w:lastRow="0" w:firstColumn="1" w:lastColumn="0" w:noHBand="1" w:noVBand="1"/>
      </w:tblPr>
      <w:tblGrid>
        <w:gridCol w:w="1815"/>
        <w:gridCol w:w="3375"/>
        <w:gridCol w:w="1395"/>
        <w:gridCol w:w="1200"/>
      </w:tblGrid>
      <w:tr w:rsidR="1B3D3C38" w14:paraId="3D8D63E4"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51B27F" w14:textId="6B38597B" w:rsidR="1B3D3C38" w:rsidRDefault="1B3D3C38" w:rsidP="1B3D3C38">
            <w:pPr>
              <w:rPr>
                <w:rFonts w:ascii="Calibri" w:eastAsia="Calibri" w:hAnsi="Calibri" w:cs="Calibri"/>
                <w:color w:val="000000" w:themeColor="text1"/>
                <w:sz w:val="22"/>
                <w:szCs w:val="22"/>
                <w:lang w:val="en-US"/>
              </w:rPr>
            </w:pPr>
            <w:proofErr w:type="spellStart"/>
            <w:r w:rsidRPr="1B3D3C38">
              <w:rPr>
                <w:rFonts w:ascii="Calibri" w:eastAsia="Calibri" w:hAnsi="Calibri" w:cs="Calibri"/>
                <w:color w:val="000000" w:themeColor="text1"/>
                <w:sz w:val="22"/>
                <w:szCs w:val="22"/>
              </w:rPr>
              <w:t>Disaggregator</w:t>
            </w:r>
            <w:proofErr w:type="spellEnd"/>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630A028" w14:textId="6D582F9B"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Source</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03019D7" w14:textId="77123A10" w:rsidR="69C1D42D" w:rsidRDefault="69C1D42D"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Canada</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40D7DBF" w14:textId="72B0E908" w:rsidR="69C1D42D" w:rsidRDefault="69C1D42D" w:rsidP="1B3D3C38">
            <w:pPr>
              <w:rPr>
                <w:rFonts w:ascii="Calibri" w:eastAsia="Calibri" w:hAnsi="Calibri" w:cs="Calibri"/>
                <w:color w:val="000000" w:themeColor="text1"/>
                <w:sz w:val="22"/>
                <w:szCs w:val="22"/>
              </w:rPr>
            </w:pPr>
            <w:r w:rsidRPr="1B3D3C38">
              <w:rPr>
                <w:rFonts w:ascii="Calibri" w:eastAsia="Calibri" w:hAnsi="Calibri" w:cs="Calibri"/>
                <w:color w:val="000000" w:themeColor="text1"/>
                <w:sz w:val="22"/>
                <w:szCs w:val="22"/>
              </w:rPr>
              <w:t>Ontario</w:t>
            </w:r>
          </w:p>
        </w:tc>
      </w:tr>
      <w:tr w:rsidR="1B3D3C38" w14:paraId="3C15EC39"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321320D" w14:textId="0EC98A0F"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C89D302" w14:textId="193D4FCA"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1C9CD76" w14:textId="10B26479"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21048</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2B29C152" w14:textId="2A84E0A0" w:rsidR="220022FB" w:rsidRDefault="220022FB" w:rsidP="1B3D3C38">
            <w:pPr>
              <w:rPr>
                <w:rFonts w:ascii="Calibri" w:eastAsia="Calibri" w:hAnsi="Calibri" w:cs="Calibri"/>
                <w:sz w:val="22"/>
                <w:szCs w:val="22"/>
              </w:rPr>
            </w:pPr>
            <w:r w:rsidRPr="1B3D3C38">
              <w:rPr>
                <w:rFonts w:ascii="Calibri" w:eastAsia="Calibri" w:hAnsi="Calibri" w:cs="Calibri"/>
                <w:sz w:val="19"/>
                <w:szCs w:val="19"/>
              </w:rPr>
              <w:t>10004</w:t>
            </w:r>
          </w:p>
        </w:tc>
      </w:tr>
      <w:tr w:rsidR="1B3D3C38" w14:paraId="6C892948"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74157B8" w14:textId="2E3798E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Female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91C3B0C" w14:textId="76A5E0F8"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Deaths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787CC25" w14:textId="331F5761"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7165</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DD19BB7" w14:textId="0673542F" w:rsidR="2866B95F" w:rsidRDefault="2866B95F" w:rsidP="1B3D3C38">
            <w:pPr>
              <w:rPr>
                <w:rFonts w:ascii="Calibri" w:eastAsia="Calibri" w:hAnsi="Calibri" w:cs="Calibri"/>
                <w:sz w:val="22"/>
                <w:szCs w:val="22"/>
              </w:rPr>
            </w:pPr>
            <w:r w:rsidRPr="1B3D3C38">
              <w:rPr>
                <w:rFonts w:ascii="Calibri" w:eastAsia="Calibri" w:hAnsi="Calibri" w:cs="Calibri"/>
                <w:sz w:val="19"/>
                <w:szCs w:val="19"/>
              </w:rPr>
              <w:t>3391</w:t>
            </w:r>
          </w:p>
        </w:tc>
      </w:tr>
      <w:tr w:rsidR="1B3D3C38" w14:paraId="0F592062"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00F7108" w14:textId="4E7C0BE4"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Female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76380219" w14:textId="3E0BEA12"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CA5E614" w14:textId="79CC344C"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14823</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E37A6DB" w14:textId="02B79653" w:rsidR="743685AC" w:rsidRDefault="743685AC" w:rsidP="1B3D3C38">
            <w:pPr>
              <w:rPr>
                <w:rFonts w:ascii="Calibri" w:eastAsia="Calibri" w:hAnsi="Calibri" w:cs="Calibri"/>
                <w:sz w:val="22"/>
                <w:szCs w:val="22"/>
              </w:rPr>
            </w:pPr>
            <w:r w:rsidRPr="1B3D3C38">
              <w:rPr>
                <w:rFonts w:ascii="Calibri" w:eastAsia="Calibri" w:hAnsi="Calibri" w:cs="Calibri"/>
                <w:sz w:val="19"/>
                <w:szCs w:val="19"/>
              </w:rPr>
              <w:t>3396</w:t>
            </w:r>
          </w:p>
        </w:tc>
      </w:tr>
      <w:tr w:rsidR="1B3D3C38" w14:paraId="519A6299" w14:textId="77777777" w:rsidTr="00621A7E">
        <w:trPr>
          <w:trHeight w:val="300"/>
        </w:trPr>
        <w:tc>
          <w:tcPr>
            <w:tcW w:w="181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38C64BB3" w14:textId="65B16FD6"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Male</w:t>
            </w:r>
          </w:p>
        </w:tc>
        <w:tc>
          <w:tcPr>
            <w:tcW w:w="337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010C2227" w14:textId="59A0788D"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Emergency Medical Services (EMS)</w:t>
            </w:r>
          </w:p>
        </w:tc>
        <w:tc>
          <w:tcPr>
            <w:tcW w:w="139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14377389" w14:textId="5669DE30" w:rsidR="1B3D3C38" w:rsidRDefault="1B3D3C38" w:rsidP="1B3D3C38">
            <w:pPr>
              <w:rPr>
                <w:rFonts w:ascii="Calibri" w:eastAsia="Calibri" w:hAnsi="Calibri" w:cs="Calibri"/>
                <w:color w:val="000000" w:themeColor="text1"/>
                <w:sz w:val="22"/>
                <w:szCs w:val="22"/>
                <w:lang w:val="en-US"/>
              </w:rPr>
            </w:pPr>
            <w:r w:rsidRPr="1B3D3C38">
              <w:rPr>
                <w:rFonts w:ascii="Calibri" w:eastAsia="Calibri" w:hAnsi="Calibri" w:cs="Calibri"/>
                <w:color w:val="000000" w:themeColor="text1"/>
                <w:sz w:val="22"/>
                <w:szCs w:val="22"/>
              </w:rPr>
              <w:t>32787</w:t>
            </w:r>
          </w:p>
        </w:tc>
        <w:tc>
          <w:tcPr>
            <w:tcW w:w="120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482874EF" w14:textId="726E520F" w:rsidR="1F3262A9" w:rsidRDefault="1F3262A9" w:rsidP="1B3D3C38">
            <w:pPr>
              <w:rPr>
                <w:rFonts w:ascii="Calibri" w:eastAsia="Calibri" w:hAnsi="Calibri" w:cs="Calibri"/>
                <w:sz w:val="22"/>
                <w:szCs w:val="22"/>
              </w:rPr>
            </w:pPr>
            <w:r w:rsidRPr="1B3D3C38">
              <w:rPr>
                <w:rFonts w:ascii="Calibri" w:eastAsia="Calibri" w:hAnsi="Calibri" w:cs="Calibri"/>
                <w:sz w:val="19"/>
                <w:szCs w:val="19"/>
              </w:rPr>
              <w:t>9580</w:t>
            </w:r>
          </w:p>
        </w:tc>
      </w:tr>
    </w:tbl>
    <w:p w14:paraId="00666522" w14:textId="41DD1EDA" w:rsidR="1B3D3C38" w:rsidRDefault="1B3D3C38" w:rsidP="1B3D3C38"/>
    <w:p w14:paraId="250C0323" w14:textId="0C9EAAA3" w:rsidR="1B3D3C38" w:rsidRDefault="1B3D3C38"/>
    <w:p w14:paraId="6B427096" w14:textId="7313602B" w:rsidR="1B3D3C38" w:rsidRDefault="1B3D3C38"/>
    <w:p w14:paraId="1BF16AE1" w14:textId="7A0B8502" w:rsidR="1B3D3C38" w:rsidRDefault="1B3D3C38"/>
    <w:p w14:paraId="7A69DF66" w14:textId="473234EE" w:rsidR="1B3D3C38" w:rsidRDefault="1B3D3C38"/>
    <w:p w14:paraId="5C1EE3F6" w14:textId="08161885" w:rsidR="1B3D3C38" w:rsidRDefault="1B3D3C38"/>
    <w:p w14:paraId="2C9269E1" w14:textId="55E3BB6C" w:rsidR="1B3D3C38" w:rsidRDefault="1B3D3C38"/>
    <w:p w14:paraId="3136ECAC" w14:textId="1D6A456E" w:rsidR="1B3D3C38" w:rsidRDefault="1B3D3C38"/>
    <w:p w14:paraId="3787E1BD" w14:textId="5A82730C" w:rsidR="1B3D3C38" w:rsidRDefault="1B3D3C38"/>
    <w:p w14:paraId="38597E74" w14:textId="64C94676" w:rsidR="1B3D3C38" w:rsidRDefault="1B3D3C38"/>
    <w:p w14:paraId="07EA247C" w14:textId="044376AB" w:rsidR="1B3D3C38" w:rsidRDefault="1B3D3C38"/>
    <w:p w14:paraId="5DB7173D" w14:textId="7434DD35" w:rsidR="1B3D3C38" w:rsidRDefault="1B3D3C38"/>
    <w:p w14:paraId="697A54DB" w14:textId="786AAA75" w:rsidR="1B3D3C38" w:rsidRDefault="1B3D3C38"/>
    <w:p w14:paraId="683056B4" w14:textId="4EE5D227" w:rsidR="1B3D3C38" w:rsidRDefault="1B3D3C38"/>
    <w:p w14:paraId="68BABF5A" w14:textId="50EE437B" w:rsidR="1B3D3C38" w:rsidRDefault="1B3D3C38"/>
    <w:p w14:paraId="0ABA9047" w14:textId="30DA9DF5" w:rsidR="1B3D3C38" w:rsidRDefault="1B3D3C38" w:rsidP="1B3D3C38"/>
    <w:p w14:paraId="5235DE22" w14:textId="46FDC031" w:rsidR="1B3D3C38" w:rsidRDefault="1B3D3C38"/>
    <w:p w14:paraId="54D18EE9" w14:textId="49BF3232" w:rsidR="1B3D3C38" w:rsidRDefault="1B3D3C38"/>
    <w:p w14:paraId="5B3887B1" w14:textId="67BCA5DF" w:rsidR="1B3D3C38" w:rsidRDefault="1B3D3C38"/>
    <w:p w14:paraId="5EC65E1D" w14:textId="2B4909CF" w:rsidR="1B3D3C38" w:rsidRDefault="1B3D3C38"/>
    <w:p w14:paraId="6357BD5D" w14:textId="4AD0C9B9" w:rsidR="1B3D3C38" w:rsidRDefault="1B3D3C38" w:rsidP="1B3D3C38">
      <w:pPr>
        <w:spacing w:line="480" w:lineRule="auto"/>
        <w:jc w:val="both"/>
        <w:rPr>
          <w:rFonts w:ascii="Calibri" w:eastAsia="Calibri" w:hAnsi="Calibri" w:cs="Calibri"/>
          <w:color w:val="000000" w:themeColor="text1"/>
          <w:lang w:val="en-US"/>
        </w:rPr>
      </w:pPr>
    </w:p>
    <w:sectPr w:rsidR="1B3D3C38">
      <w:headerReference w:type="default" r:id="rId21"/>
      <w:footerReference w:type="even"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D505" w14:textId="77777777" w:rsidR="008810DE" w:rsidRDefault="008810DE" w:rsidP="00944292">
      <w:r>
        <w:separator/>
      </w:r>
    </w:p>
  </w:endnote>
  <w:endnote w:type="continuationSeparator" w:id="0">
    <w:p w14:paraId="4C93D4D7" w14:textId="77777777" w:rsidR="008810DE" w:rsidRDefault="008810DE" w:rsidP="0094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01B9" w14:textId="0332C27C" w:rsidR="00944292" w:rsidRDefault="00944292" w:rsidP="005263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2AF8DC3" w14:textId="77777777" w:rsidR="00944292" w:rsidRDefault="00944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92236"/>
      <w:docPartObj>
        <w:docPartGallery w:val="Page Numbers (Bottom of Page)"/>
        <w:docPartUnique/>
      </w:docPartObj>
    </w:sdtPr>
    <w:sdtContent>
      <w:p w14:paraId="094800DD" w14:textId="02DE208A" w:rsidR="00944292" w:rsidRDefault="00944292" w:rsidP="005263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70C5AE" w14:textId="77777777" w:rsidR="00944292" w:rsidRDefault="00944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2575" w14:textId="77777777" w:rsidR="008810DE" w:rsidRDefault="008810DE" w:rsidP="00944292">
      <w:r>
        <w:separator/>
      </w:r>
    </w:p>
  </w:footnote>
  <w:footnote w:type="continuationSeparator" w:id="0">
    <w:p w14:paraId="16522D4D" w14:textId="77777777" w:rsidR="008810DE" w:rsidRDefault="008810DE" w:rsidP="0094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22B1" w14:textId="61AA5911" w:rsidR="00944292" w:rsidRPr="00944292" w:rsidRDefault="00944292" w:rsidP="00944292">
    <w:pPr>
      <w:rPr>
        <w:rFonts w:eastAsia="Calibri" w:cstheme="minorHAnsi"/>
        <w:color w:val="000000"/>
      </w:rPr>
    </w:pPr>
    <w:r>
      <w:t>GROUP 2:</w:t>
    </w:r>
    <w:r>
      <w:rPr>
        <w:rFonts w:eastAsia="Calibri" w:cstheme="minorHAnsi"/>
        <w:color w:val="000000"/>
      </w:rPr>
      <w:t xml:space="preserve"> Shaikhlislamova N, Krishnan N, Belaya I &amp; Khalili S                SCS-3252-051 Term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AF"/>
    <w:multiLevelType w:val="hybridMultilevel"/>
    <w:tmpl w:val="C248DF7E"/>
    <w:lvl w:ilvl="0" w:tplc="5BDA198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5F1F"/>
    <w:multiLevelType w:val="hybridMultilevel"/>
    <w:tmpl w:val="34B22122"/>
    <w:lvl w:ilvl="0" w:tplc="1E5061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1308"/>
    <w:multiLevelType w:val="hybridMultilevel"/>
    <w:tmpl w:val="94224468"/>
    <w:lvl w:ilvl="0" w:tplc="68C24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D5ABB"/>
    <w:multiLevelType w:val="multilevel"/>
    <w:tmpl w:val="E204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405D7"/>
    <w:multiLevelType w:val="hybridMultilevel"/>
    <w:tmpl w:val="6C1CDE26"/>
    <w:lvl w:ilvl="0" w:tplc="C6982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5010"/>
    <w:multiLevelType w:val="multilevel"/>
    <w:tmpl w:val="8CF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73710"/>
    <w:multiLevelType w:val="hybridMultilevel"/>
    <w:tmpl w:val="35A202E4"/>
    <w:lvl w:ilvl="0" w:tplc="21C840EE">
      <w:start w:val="1"/>
      <w:numFmt w:val="decimal"/>
      <w:lvlText w:val="%1."/>
      <w:lvlJc w:val="left"/>
      <w:pPr>
        <w:ind w:left="720" w:hanging="360"/>
      </w:pPr>
    </w:lvl>
    <w:lvl w:ilvl="1" w:tplc="7228F4EE">
      <w:start w:val="1"/>
      <w:numFmt w:val="lowerLetter"/>
      <w:lvlText w:val="%2."/>
      <w:lvlJc w:val="left"/>
      <w:pPr>
        <w:ind w:left="1440" w:hanging="360"/>
      </w:pPr>
    </w:lvl>
    <w:lvl w:ilvl="2" w:tplc="D62E2528">
      <w:start w:val="1"/>
      <w:numFmt w:val="lowerRoman"/>
      <w:lvlText w:val="%3."/>
      <w:lvlJc w:val="right"/>
      <w:pPr>
        <w:ind w:left="2160" w:hanging="180"/>
      </w:pPr>
    </w:lvl>
    <w:lvl w:ilvl="3" w:tplc="E2CC46C8">
      <w:start w:val="1"/>
      <w:numFmt w:val="decimal"/>
      <w:lvlText w:val="%4."/>
      <w:lvlJc w:val="left"/>
      <w:pPr>
        <w:ind w:left="2880" w:hanging="360"/>
      </w:pPr>
    </w:lvl>
    <w:lvl w:ilvl="4" w:tplc="C5A620AE">
      <w:start w:val="1"/>
      <w:numFmt w:val="lowerLetter"/>
      <w:lvlText w:val="%5."/>
      <w:lvlJc w:val="left"/>
      <w:pPr>
        <w:ind w:left="3600" w:hanging="360"/>
      </w:pPr>
    </w:lvl>
    <w:lvl w:ilvl="5" w:tplc="119CD392">
      <w:start w:val="1"/>
      <w:numFmt w:val="lowerRoman"/>
      <w:lvlText w:val="%6."/>
      <w:lvlJc w:val="right"/>
      <w:pPr>
        <w:ind w:left="4320" w:hanging="180"/>
      </w:pPr>
    </w:lvl>
    <w:lvl w:ilvl="6" w:tplc="4A0AB4BE">
      <w:start w:val="1"/>
      <w:numFmt w:val="decimal"/>
      <w:lvlText w:val="%7."/>
      <w:lvlJc w:val="left"/>
      <w:pPr>
        <w:ind w:left="5040" w:hanging="360"/>
      </w:pPr>
    </w:lvl>
    <w:lvl w:ilvl="7" w:tplc="8AF67C28">
      <w:start w:val="1"/>
      <w:numFmt w:val="lowerLetter"/>
      <w:lvlText w:val="%8."/>
      <w:lvlJc w:val="left"/>
      <w:pPr>
        <w:ind w:left="5760" w:hanging="360"/>
      </w:pPr>
    </w:lvl>
    <w:lvl w:ilvl="8" w:tplc="78ACDB48">
      <w:start w:val="1"/>
      <w:numFmt w:val="lowerRoman"/>
      <w:lvlText w:val="%9."/>
      <w:lvlJc w:val="right"/>
      <w:pPr>
        <w:ind w:left="6480" w:hanging="180"/>
      </w:pPr>
    </w:lvl>
  </w:abstractNum>
  <w:abstractNum w:abstractNumId="7" w15:restartNumberingAfterBreak="0">
    <w:nsid w:val="55B11E53"/>
    <w:multiLevelType w:val="hybridMultilevel"/>
    <w:tmpl w:val="F740EB9A"/>
    <w:lvl w:ilvl="0" w:tplc="2494847A">
      <w:start w:val="1"/>
      <w:numFmt w:val="decimal"/>
      <w:lvlText w:val="%1)"/>
      <w:lvlJc w:val="left"/>
      <w:pPr>
        <w:ind w:left="720" w:hanging="360"/>
      </w:pPr>
    </w:lvl>
    <w:lvl w:ilvl="1" w:tplc="DD2A39FE">
      <w:start w:val="1"/>
      <w:numFmt w:val="lowerLetter"/>
      <w:lvlText w:val="%2."/>
      <w:lvlJc w:val="left"/>
      <w:pPr>
        <w:ind w:left="1440" w:hanging="360"/>
      </w:pPr>
    </w:lvl>
    <w:lvl w:ilvl="2" w:tplc="1E18F4E0">
      <w:start w:val="1"/>
      <w:numFmt w:val="lowerRoman"/>
      <w:lvlText w:val="%3."/>
      <w:lvlJc w:val="right"/>
      <w:pPr>
        <w:ind w:left="2160" w:hanging="180"/>
      </w:pPr>
    </w:lvl>
    <w:lvl w:ilvl="3" w:tplc="BFC20448">
      <w:start w:val="1"/>
      <w:numFmt w:val="decimal"/>
      <w:lvlText w:val="%4."/>
      <w:lvlJc w:val="left"/>
      <w:pPr>
        <w:ind w:left="2880" w:hanging="360"/>
      </w:pPr>
    </w:lvl>
    <w:lvl w:ilvl="4" w:tplc="A0C40E5A">
      <w:start w:val="1"/>
      <w:numFmt w:val="lowerLetter"/>
      <w:lvlText w:val="%5."/>
      <w:lvlJc w:val="left"/>
      <w:pPr>
        <w:ind w:left="3600" w:hanging="360"/>
      </w:pPr>
    </w:lvl>
    <w:lvl w:ilvl="5" w:tplc="0184970E">
      <w:start w:val="1"/>
      <w:numFmt w:val="lowerRoman"/>
      <w:lvlText w:val="%6."/>
      <w:lvlJc w:val="right"/>
      <w:pPr>
        <w:ind w:left="4320" w:hanging="180"/>
      </w:pPr>
    </w:lvl>
    <w:lvl w:ilvl="6" w:tplc="79BE082C">
      <w:start w:val="1"/>
      <w:numFmt w:val="decimal"/>
      <w:lvlText w:val="%7."/>
      <w:lvlJc w:val="left"/>
      <w:pPr>
        <w:ind w:left="5040" w:hanging="360"/>
      </w:pPr>
    </w:lvl>
    <w:lvl w:ilvl="7" w:tplc="F708AE88">
      <w:start w:val="1"/>
      <w:numFmt w:val="lowerLetter"/>
      <w:lvlText w:val="%8."/>
      <w:lvlJc w:val="left"/>
      <w:pPr>
        <w:ind w:left="5760" w:hanging="360"/>
      </w:pPr>
    </w:lvl>
    <w:lvl w:ilvl="8" w:tplc="4DD2D5B2">
      <w:start w:val="1"/>
      <w:numFmt w:val="lowerRoman"/>
      <w:lvlText w:val="%9."/>
      <w:lvlJc w:val="right"/>
      <w:pPr>
        <w:ind w:left="6480" w:hanging="180"/>
      </w:pPr>
    </w:lvl>
  </w:abstractNum>
  <w:abstractNum w:abstractNumId="8" w15:restartNumberingAfterBreak="0">
    <w:nsid w:val="71AF171D"/>
    <w:multiLevelType w:val="multilevel"/>
    <w:tmpl w:val="02AE47C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1E28BB"/>
    <w:multiLevelType w:val="hybridMultilevel"/>
    <w:tmpl w:val="EC3AF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6ABF3"/>
    <w:multiLevelType w:val="hybridMultilevel"/>
    <w:tmpl w:val="34D2AF1C"/>
    <w:lvl w:ilvl="0" w:tplc="656440C8">
      <w:start w:val="1"/>
      <w:numFmt w:val="decimal"/>
      <w:lvlText w:val="%1)"/>
      <w:lvlJc w:val="left"/>
      <w:pPr>
        <w:ind w:left="720" w:hanging="360"/>
      </w:pPr>
    </w:lvl>
    <w:lvl w:ilvl="1" w:tplc="A3F44A50">
      <w:start w:val="1"/>
      <w:numFmt w:val="lowerLetter"/>
      <w:lvlText w:val="%2."/>
      <w:lvlJc w:val="left"/>
      <w:pPr>
        <w:ind w:left="1440" w:hanging="360"/>
      </w:pPr>
    </w:lvl>
    <w:lvl w:ilvl="2" w:tplc="4BE05ED8">
      <w:start w:val="1"/>
      <w:numFmt w:val="lowerRoman"/>
      <w:lvlText w:val="%3."/>
      <w:lvlJc w:val="right"/>
      <w:pPr>
        <w:ind w:left="2160" w:hanging="180"/>
      </w:pPr>
    </w:lvl>
    <w:lvl w:ilvl="3" w:tplc="2280E82A">
      <w:start w:val="1"/>
      <w:numFmt w:val="decimal"/>
      <w:lvlText w:val="%4."/>
      <w:lvlJc w:val="left"/>
      <w:pPr>
        <w:ind w:left="2880" w:hanging="360"/>
      </w:pPr>
    </w:lvl>
    <w:lvl w:ilvl="4" w:tplc="33C69CBA">
      <w:start w:val="1"/>
      <w:numFmt w:val="lowerLetter"/>
      <w:lvlText w:val="%5."/>
      <w:lvlJc w:val="left"/>
      <w:pPr>
        <w:ind w:left="3600" w:hanging="360"/>
      </w:pPr>
    </w:lvl>
    <w:lvl w:ilvl="5" w:tplc="11AAFBB8">
      <w:start w:val="1"/>
      <w:numFmt w:val="lowerRoman"/>
      <w:lvlText w:val="%6."/>
      <w:lvlJc w:val="right"/>
      <w:pPr>
        <w:ind w:left="4320" w:hanging="180"/>
      </w:pPr>
    </w:lvl>
    <w:lvl w:ilvl="6" w:tplc="70F83366">
      <w:start w:val="1"/>
      <w:numFmt w:val="decimal"/>
      <w:lvlText w:val="%7."/>
      <w:lvlJc w:val="left"/>
      <w:pPr>
        <w:ind w:left="5040" w:hanging="360"/>
      </w:pPr>
    </w:lvl>
    <w:lvl w:ilvl="7" w:tplc="1D5CC282">
      <w:start w:val="1"/>
      <w:numFmt w:val="lowerLetter"/>
      <w:lvlText w:val="%8."/>
      <w:lvlJc w:val="left"/>
      <w:pPr>
        <w:ind w:left="5760" w:hanging="360"/>
      </w:pPr>
    </w:lvl>
    <w:lvl w:ilvl="8" w:tplc="AFD62AFE">
      <w:start w:val="1"/>
      <w:numFmt w:val="lowerRoman"/>
      <w:lvlText w:val="%9."/>
      <w:lvlJc w:val="right"/>
      <w:pPr>
        <w:ind w:left="6480" w:hanging="180"/>
      </w:pPr>
    </w:lvl>
  </w:abstractNum>
  <w:num w:numId="1" w16cid:durableId="1590966851">
    <w:abstractNumId w:val="7"/>
  </w:num>
  <w:num w:numId="2" w16cid:durableId="1458447997">
    <w:abstractNumId w:val="6"/>
  </w:num>
  <w:num w:numId="3" w16cid:durableId="2013605478">
    <w:abstractNumId w:val="10"/>
  </w:num>
  <w:num w:numId="4" w16cid:durableId="445083312">
    <w:abstractNumId w:val="0"/>
  </w:num>
  <w:num w:numId="5" w16cid:durableId="860095156">
    <w:abstractNumId w:val="3"/>
  </w:num>
  <w:num w:numId="6" w16cid:durableId="167987016">
    <w:abstractNumId w:val="5"/>
  </w:num>
  <w:num w:numId="7" w16cid:durableId="1198278376">
    <w:abstractNumId w:val="4"/>
  </w:num>
  <w:num w:numId="8" w16cid:durableId="267933556">
    <w:abstractNumId w:val="8"/>
  </w:num>
  <w:num w:numId="9" w16cid:durableId="500245382">
    <w:abstractNumId w:val="1"/>
  </w:num>
  <w:num w:numId="10" w16cid:durableId="699479694">
    <w:abstractNumId w:val="2"/>
  </w:num>
  <w:num w:numId="11" w16cid:durableId="154371508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na Belaya">
    <w15:presenceInfo w15:providerId="AD" w15:userId="S::irina.belaya@utoronto.ca::a78b6be3-e458-4fbf-a7e6-b58e5007a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B9"/>
    <w:rsid w:val="00023F5B"/>
    <w:rsid w:val="00026F87"/>
    <w:rsid w:val="00035D3A"/>
    <w:rsid w:val="0003750B"/>
    <w:rsid w:val="00060AB8"/>
    <w:rsid w:val="0006783D"/>
    <w:rsid w:val="00073F65"/>
    <w:rsid w:val="0008323A"/>
    <w:rsid w:val="00096E2B"/>
    <w:rsid w:val="000B37DA"/>
    <w:rsid w:val="000C47EB"/>
    <w:rsid w:val="000F3BA5"/>
    <w:rsid w:val="001137B0"/>
    <w:rsid w:val="00116349"/>
    <w:rsid w:val="00125A73"/>
    <w:rsid w:val="00135DFE"/>
    <w:rsid w:val="0016780B"/>
    <w:rsid w:val="0017510C"/>
    <w:rsid w:val="00191375"/>
    <w:rsid w:val="001B06ED"/>
    <w:rsid w:val="001C21E8"/>
    <w:rsid w:val="001D330B"/>
    <w:rsid w:val="001D7583"/>
    <w:rsid w:val="001E16D2"/>
    <w:rsid w:val="001F1730"/>
    <w:rsid w:val="00225A9E"/>
    <w:rsid w:val="00225E99"/>
    <w:rsid w:val="0023115B"/>
    <w:rsid w:val="00276C35"/>
    <w:rsid w:val="002778EF"/>
    <w:rsid w:val="002842DE"/>
    <w:rsid w:val="00290EE1"/>
    <w:rsid w:val="002B1B1F"/>
    <w:rsid w:val="002B49FB"/>
    <w:rsid w:val="002C017D"/>
    <w:rsid w:val="002D24DB"/>
    <w:rsid w:val="002D476C"/>
    <w:rsid w:val="00304167"/>
    <w:rsid w:val="00311309"/>
    <w:rsid w:val="003132D0"/>
    <w:rsid w:val="00316063"/>
    <w:rsid w:val="00331188"/>
    <w:rsid w:val="00331E15"/>
    <w:rsid w:val="003337F5"/>
    <w:rsid w:val="00354E2C"/>
    <w:rsid w:val="003651C0"/>
    <w:rsid w:val="00375AE9"/>
    <w:rsid w:val="0038111E"/>
    <w:rsid w:val="00383BD9"/>
    <w:rsid w:val="00395B01"/>
    <w:rsid w:val="003A3F38"/>
    <w:rsid w:val="003A5CCC"/>
    <w:rsid w:val="003C3F34"/>
    <w:rsid w:val="003CBC21"/>
    <w:rsid w:val="003D676B"/>
    <w:rsid w:val="003E24BC"/>
    <w:rsid w:val="004145B4"/>
    <w:rsid w:val="0042023A"/>
    <w:rsid w:val="0042700B"/>
    <w:rsid w:val="00434740"/>
    <w:rsid w:val="0044010A"/>
    <w:rsid w:val="00471FDB"/>
    <w:rsid w:val="004915D7"/>
    <w:rsid w:val="004920D7"/>
    <w:rsid w:val="00496598"/>
    <w:rsid w:val="004A1EF5"/>
    <w:rsid w:val="004A6AE9"/>
    <w:rsid w:val="004B2DAA"/>
    <w:rsid w:val="004D1572"/>
    <w:rsid w:val="004E7270"/>
    <w:rsid w:val="004F6C1C"/>
    <w:rsid w:val="00521AD3"/>
    <w:rsid w:val="0052357D"/>
    <w:rsid w:val="00530F92"/>
    <w:rsid w:val="0057704F"/>
    <w:rsid w:val="005B11E2"/>
    <w:rsid w:val="005C3B1B"/>
    <w:rsid w:val="005C3CB7"/>
    <w:rsid w:val="005D0A55"/>
    <w:rsid w:val="005E6E33"/>
    <w:rsid w:val="005F445A"/>
    <w:rsid w:val="00600C2E"/>
    <w:rsid w:val="00603B68"/>
    <w:rsid w:val="00613ABB"/>
    <w:rsid w:val="00614D8C"/>
    <w:rsid w:val="00621A7E"/>
    <w:rsid w:val="006311E9"/>
    <w:rsid w:val="00632D1C"/>
    <w:rsid w:val="006600AF"/>
    <w:rsid w:val="00662F81"/>
    <w:rsid w:val="00666BC4"/>
    <w:rsid w:val="006731A1"/>
    <w:rsid w:val="006A321B"/>
    <w:rsid w:val="006A32CC"/>
    <w:rsid w:val="006B57F7"/>
    <w:rsid w:val="006B6FB5"/>
    <w:rsid w:val="006C65E9"/>
    <w:rsid w:val="006D68E2"/>
    <w:rsid w:val="006E3BD3"/>
    <w:rsid w:val="006F221D"/>
    <w:rsid w:val="006F2F44"/>
    <w:rsid w:val="00702BD3"/>
    <w:rsid w:val="00717818"/>
    <w:rsid w:val="007222C9"/>
    <w:rsid w:val="00726BAB"/>
    <w:rsid w:val="00731F7B"/>
    <w:rsid w:val="007477AF"/>
    <w:rsid w:val="00764F44"/>
    <w:rsid w:val="007745ED"/>
    <w:rsid w:val="00791938"/>
    <w:rsid w:val="007A1E11"/>
    <w:rsid w:val="007B675B"/>
    <w:rsid w:val="007C3E74"/>
    <w:rsid w:val="007E5EB9"/>
    <w:rsid w:val="007E6F72"/>
    <w:rsid w:val="007E7672"/>
    <w:rsid w:val="007F799A"/>
    <w:rsid w:val="008047CA"/>
    <w:rsid w:val="00844F9B"/>
    <w:rsid w:val="00850460"/>
    <w:rsid w:val="00862CF6"/>
    <w:rsid w:val="00876AA5"/>
    <w:rsid w:val="00880B4E"/>
    <w:rsid w:val="008810DE"/>
    <w:rsid w:val="00883346"/>
    <w:rsid w:val="00897528"/>
    <w:rsid w:val="008A4200"/>
    <w:rsid w:val="008E0C73"/>
    <w:rsid w:val="008F24F0"/>
    <w:rsid w:val="00911DEF"/>
    <w:rsid w:val="009153E9"/>
    <w:rsid w:val="0093012E"/>
    <w:rsid w:val="00942D2F"/>
    <w:rsid w:val="00943312"/>
    <w:rsid w:val="00944292"/>
    <w:rsid w:val="00953CA3"/>
    <w:rsid w:val="00961EB8"/>
    <w:rsid w:val="00962499"/>
    <w:rsid w:val="0098564A"/>
    <w:rsid w:val="0098736B"/>
    <w:rsid w:val="0099002E"/>
    <w:rsid w:val="009A7064"/>
    <w:rsid w:val="00A042FC"/>
    <w:rsid w:val="00A10F5B"/>
    <w:rsid w:val="00A1292A"/>
    <w:rsid w:val="00A246DB"/>
    <w:rsid w:val="00A35973"/>
    <w:rsid w:val="00A36D9C"/>
    <w:rsid w:val="00A414FF"/>
    <w:rsid w:val="00A601B4"/>
    <w:rsid w:val="00A779B7"/>
    <w:rsid w:val="00A81E22"/>
    <w:rsid w:val="00A9160D"/>
    <w:rsid w:val="00AB74AD"/>
    <w:rsid w:val="00AC0756"/>
    <w:rsid w:val="00AD1870"/>
    <w:rsid w:val="00AF13CD"/>
    <w:rsid w:val="00B0194D"/>
    <w:rsid w:val="00B0452A"/>
    <w:rsid w:val="00B1750E"/>
    <w:rsid w:val="00B70E54"/>
    <w:rsid w:val="00B71A95"/>
    <w:rsid w:val="00B760E3"/>
    <w:rsid w:val="00B826D7"/>
    <w:rsid w:val="00B878B9"/>
    <w:rsid w:val="00BA480B"/>
    <w:rsid w:val="00BA69AF"/>
    <w:rsid w:val="00BA7CDD"/>
    <w:rsid w:val="00BC228B"/>
    <w:rsid w:val="00BC27CF"/>
    <w:rsid w:val="00BC2CDB"/>
    <w:rsid w:val="00BC4D34"/>
    <w:rsid w:val="00BCB960"/>
    <w:rsid w:val="00BE71EC"/>
    <w:rsid w:val="00BF330B"/>
    <w:rsid w:val="00BF4ECE"/>
    <w:rsid w:val="00C004AF"/>
    <w:rsid w:val="00C03D71"/>
    <w:rsid w:val="00C11002"/>
    <w:rsid w:val="00C118AC"/>
    <w:rsid w:val="00C14E9D"/>
    <w:rsid w:val="00C35496"/>
    <w:rsid w:val="00C476DD"/>
    <w:rsid w:val="00C54EEC"/>
    <w:rsid w:val="00C61D9C"/>
    <w:rsid w:val="00C70010"/>
    <w:rsid w:val="00C82748"/>
    <w:rsid w:val="00C85B05"/>
    <w:rsid w:val="00C93BAA"/>
    <w:rsid w:val="00C97D1E"/>
    <w:rsid w:val="00CB5178"/>
    <w:rsid w:val="00CD1510"/>
    <w:rsid w:val="00CE29AC"/>
    <w:rsid w:val="00CE5E2B"/>
    <w:rsid w:val="00D02645"/>
    <w:rsid w:val="00D048EB"/>
    <w:rsid w:val="00D05C3E"/>
    <w:rsid w:val="00D555CD"/>
    <w:rsid w:val="00D7034B"/>
    <w:rsid w:val="00D912A5"/>
    <w:rsid w:val="00DC2556"/>
    <w:rsid w:val="00DC67CE"/>
    <w:rsid w:val="00DE1AD5"/>
    <w:rsid w:val="00DE3A5A"/>
    <w:rsid w:val="00DE4B5F"/>
    <w:rsid w:val="00DF4B8B"/>
    <w:rsid w:val="00DF55BD"/>
    <w:rsid w:val="00DF7A7F"/>
    <w:rsid w:val="00E01962"/>
    <w:rsid w:val="00E16850"/>
    <w:rsid w:val="00E17CED"/>
    <w:rsid w:val="00E36AD5"/>
    <w:rsid w:val="00E44EB2"/>
    <w:rsid w:val="00E82E28"/>
    <w:rsid w:val="00EA1391"/>
    <w:rsid w:val="00ED3A0A"/>
    <w:rsid w:val="00ED50FA"/>
    <w:rsid w:val="00ED77E8"/>
    <w:rsid w:val="00F06675"/>
    <w:rsid w:val="00F633EA"/>
    <w:rsid w:val="00F721F8"/>
    <w:rsid w:val="00F86D1B"/>
    <w:rsid w:val="00F9363F"/>
    <w:rsid w:val="00FA4E43"/>
    <w:rsid w:val="00FD0497"/>
    <w:rsid w:val="00FD5D4A"/>
    <w:rsid w:val="00FF37B3"/>
    <w:rsid w:val="00FF57E9"/>
    <w:rsid w:val="010AC9AF"/>
    <w:rsid w:val="0166A9DC"/>
    <w:rsid w:val="01D67381"/>
    <w:rsid w:val="024C2698"/>
    <w:rsid w:val="024FD2ED"/>
    <w:rsid w:val="026A57D4"/>
    <w:rsid w:val="03027A3D"/>
    <w:rsid w:val="03A1FA5F"/>
    <w:rsid w:val="0489D470"/>
    <w:rsid w:val="04E9823B"/>
    <w:rsid w:val="05102D44"/>
    <w:rsid w:val="05339B4E"/>
    <w:rsid w:val="0594CF60"/>
    <w:rsid w:val="05B802E8"/>
    <w:rsid w:val="06661CA5"/>
    <w:rsid w:val="0704BECD"/>
    <w:rsid w:val="0856E703"/>
    <w:rsid w:val="08661E09"/>
    <w:rsid w:val="091F743F"/>
    <w:rsid w:val="0927FF9D"/>
    <w:rsid w:val="093889A6"/>
    <w:rsid w:val="0971BBC1"/>
    <w:rsid w:val="09F2B764"/>
    <w:rsid w:val="0A2F2955"/>
    <w:rsid w:val="0A7C5829"/>
    <w:rsid w:val="0A9A0EF5"/>
    <w:rsid w:val="0AC530DF"/>
    <w:rsid w:val="0ACF08B2"/>
    <w:rsid w:val="0BA6331A"/>
    <w:rsid w:val="0BAF82C5"/>
    <w:rsid w:val="0BEAE20C"/>
    <w:rsid w:val="0C616006"/>
    <w:rsid w:val="0C7518E6"/>
    <w:rsid w:val="0C84772A"/>
    <w:rsid w:val="0CA0DFD8"/>
    <w:rsid w:val="0D0873CB"/>
    <w:rsid w:val="0D47C5F6"/>
    <w:rsid w:val="0DB31972"/>
    <w:rsid w:val="0DD1AFB7"/>
    <w:rsid w:val="0E3CB039"/>
    <w:rsid w:val="0E64B45A"/>
    <w:rsid w:val="0E83699D"/>
    <w:rsid w:val="0EC76050"/>
    <w:rsid w:val="0F444B0A"/>
    <w:rsid w:val="0FA5A5D6"/>
    <w:rsid w:val="1041F1F1"/>
    <w:rsid w:val="1048643E"/>
    <w:rsid w:val="11068FEC"/>
    <w:rsid w:val="11095079"/>
    <w:rsid w:val="11181C5D"/>
    <w:rsid w:val="11577488"/>
    <w:rsid w:val="11D2AF57"/>
    <w:rsid w:val="1232784B"/>
    <w:rsid w:val="12B71A67"/>
    <w:rsid w:val="12D4B4C1"/>
    <w:rsid w:val="1355C729"/>
    <w:rsid w:val="135A488D"/>
    <w:rsid w:val="13F7EACC"/>
    <w:rsid w:val="15081F70"/>
    <w:rsid w:val="154ED7AF"/>
    <w:rsid w:val="155CB2E3"/>
    <w:rsid w:val="16245633"/>
    <w:rsid w:val="16659EEF"/>
    <w:rsid w:val="16FC8EC3"/>
    <w:rsid w:val="175F69A0"/>
    <w:rsid w:val="1760B953"/>
    <w:rsid w:val="17BB701C"/>
    <w:rsid w:val="185C0774"/>
    <w:rsid w:val="18B030BC"/>
    <w:rsid w:val="18FE4DBE"/>
    <w:rsid w:val="198ECEC8"/>
    <w:rsid w:val="1A12F526"/>
    <w:rsid w:val="1A522A9F"/>
    <w:rsid w:val="1B3D3C38"/>
    <w:rsid w:val="1B722740"/>
    <w:rsid w:val="1B959D2A"/>
    <w:rsid w:val="1BA7B875"/>
    <w:rsid w:val="1BAEC587"/>
    <w:rsid w:val="1BE90B06"/>
    <w:rsid w:val="1CE4256A"/>
    <w:rsid w:val="1CF81C4D"/>
    <w:rsid w:val="1CFBFE14"/>
    <w:rsid w:val="1CFE34C5"/>
    <w:rsid w:val="1D0B67EB"/>
    <w:rsid w:val="1D1E0F1B"/>
    <w:rsid w:val="1D316D8B"/>
    <w:rsid w:val="1D8944F6"/>
    <w:rsid w:val="1D9A1AE3"/>
    <w:rsid w:val="1E8A72A7"/>
    <w:rsid w:val="1F2C37EE"/>
    <w:rsid w:val="1F3262A9"/>
    <w:rsid w:val="1F3DE022"/>
    <w:rsid w:val="2018A536"/>
    <w:rsid w:val="207C0911"/>
    <w:rsid w:val="209D7808"/>
    <w:rsid w:val="20D47596"/>
    <w:rsid w:val="20FF0AA0"/>
    <w:rsid w:val="2119C662"/>
    <w:rsid w:val="21D92345"/>
    <w:rsid w:val="21EAE00D"/>
    <w:rsid w:val="220022FB"/>
    <w:rsid w:val="22EDD5E9"/>
    <w:rsid w:val="234E3574"/>
    <w:rsid w:val="2350D31B"/>
    <w:rsid w:val="23D4EA56"/>
    <w:rsid w:val="244F87C6"/>
    <w:rsid w:val="24B65898"/>
    <w:rsid w:val="24ECA37C"/>
    <w:rsid w:val="25919102"/>
    <w:rsid w:val="264451CF"/>
    <w:rsid w:val="274638E6"/>
    <w:rsid w:val="278B5130"/>
    <w:rsid w:val="283F6F71"/>
    <w:rsid w:val="2866B95F"/>
    <w:rsid w:val="28DE49BF"/>
    <w:rsid w:val="2A08347B"/>
    <w:rsid w:val="2A622F7F"/>
    <w:rsid w:val="2B61D01D"/>
    <w:rsid w:val="2D17AEB2"/>
    <w:rsid w:val="2D3FD53D"/>
    <w:rsid w:val="2D55A095"/>
    <w:rsid w:val="2EFEA314"/>
    <w:rsid w:val="2F3D2AE4"/>
    <w:rsid w:val="2F7C894B"/>
    <w:rsid w:val="2F9A8662"/>
    <w:rsid w:val="307944A5"/>
    <w:rsid w:val="30B1B4A7"/>
    <w:rsid w:val="30C75A61"/>
    <w:rsid w:val="31B1FE27"/>
    <w:rsid w:val="31D2CCCD"/>
    <w:rsid w:val="31E40E1D"/>
    <w:rsid w:val="3208F15D"/>
    <w:rsid w:val="32239132"/>
    <w:rsid w:val="33FEF780"/>
    <w:rsid w:val="34CEABE2"/>
    <w:rsid w:val="3523ED77"/>
    <w:rsid w:val="35460672"/>
    <w:rsid w:val="358525CA"/>
    <w:rsid w:val="35AE0215"/>
    <w:rsid w:val="35D6DA34"/>
    <w:rsid w:val="36D2EC34"/>
    <w:rsid w:val="374688DE"/>
    <w:rsid w:val="37571E56"/>
    <w:rsid w:val="3820D4A8"/>
    <w:rsid w:val="385C5453"/>
    <w:rsid w:val="38A1852E"/>
    <w:rsid w:val="39C641B2"/>
    <w:rsid w:val="3A9380DA"/>
    <w:rsid w:val="3AB8EAE8"/>
    <w:rsid w:val="3B0DA1A2"/>
    <w:rsid w:val="3C8280B3"/>
    <w:rsid w:val="3D4CC694"/>
    <w:rsid w:val="3DA059C1"/>
    <w:rsid w:val="3E3C15D1"/>
    <w:rsid w:val="3F81A67B"/>
    <w:rsid w:val="3FC662DE"/>
    <w:rsid w:val="3FF8DB44"/>
    <w:rsid w:val="400489A5"/>
    <w:rsid w:val="408030C6"/>
    <w:rsid w:val="40841B0A"/>
    <w:rsid w:val="421FEB6B"/>
    <w:rsid w:val="422A7E6C"/>
    <w:rsid w:val="4233AAF1"/>
    <w:rsid w:val="42F912B3"/>
    <w:rsid w:val="4361504B"/>
    <w:rsid w:val="43A303A9"/>
    <w:rsid w:val="43D221A2"/>
    <w:rsid w:val="44229D0D"/>
    <w:rsid w:val="44D7FAC8"/>
    <w:rsid w:val="4528D87C"/>
    <w:rsid w:val="45E81821"/>
    <w:rsid w:val="465F71A8"/>
    <w:rsid w:val="4664777D"/>
    <w:rsid w:val="46C93AB6"/>
    <w:rsid w:val="4726A2C1"/>
    <w:rsid w:val="478A9269"/>
    <w:rsid w:val="480457E7"/>
    <w:rsid w:val="48ECAE48"/>
    <w:rsid w:val="49567DD7"/>
    <w:rsid w:val="497A0DB3"/>
    <w:rsid w:val="4A3807E4"/>
    <w:rsid w:val="4B4B8AC2"/>
    <w:rsid w:val="4CD3E827"/>
    <w:rsid w:val="4D6EE979"/>
    <w:rsid w:val="4DB58C04"/>
    <w:rsid w:val="4DBCCBE7"/>
    <w:rsid w:val="4DD54026"/>
    <w:rsid w:val="4DF76DD3"/>
    <w:rsid w:val="4E114455"/>
    <w:rsid w:val="4F5E3C81"/>
    <w:rsid w:val="4F80F48F"/>
    <w:rsid w:val="4FE0EBF7"/>
    <w:rsid w:val="501B7638"/>
    <w:rsid w:val="50489E37"/>
    <w:rsid w:val="50B4A0B9"/>
    <w:rsid w:val="5137D6B9"/>
    <w:rsid w:val="51516380"/>
    <w:rsid w:val="51761C67"/>
    <w:rsid w:val="51952B7F"/>
    <w:rsid w:val="5199BEC3"/>
    <w:rsid w:val="532A24F8"/>
    <w:rsid w:val="545F320B"/>
    <w:rsid w:val="5492622F"/>
    <w:rsid w:val="54991BBC"/>
    <w:rsid w:val="54ABA3E8"/>
    <w:rsid w:val="56DE77E4"/>
    <w:rsid w:val="57287415"/>
    <w:rsid w:val="57CA1C4D"/>
    <w:rsid w:val="57E21818"/>
    <w:rsid w:val="57FD4B56"/>
    <w:rsid w:val="583CC4A2"/>
    <w:rsid w:val="587012D5"/>
    <w:rsid w:val="58B3E051"/>
    <w:rsid w:val="58BEAAEC"/>
    <w:rsid w:val="58CB75EC"/>
    <w:rsid w:val="58E15CA0"/>
    <w:rsid w:val="595375A7"/>
    <w:rsid w:val="5965ECAE"/>
    <w:rsid w:val="598A6210"/>
    <w:rsid w:val="59E898A7"/>
    <w:rsid w:val="5A87A84D"/>
    <w:rsid w:val="5B2A1438"/>
    <w:rsid w:val="5B30DA62"/>
    <w:rsid w:val="5B829CF1"/>
    <w:rsid w:val="5BA80FA8"/>
    <w:rsid w:val="5BB1B803"/>
    <w:rsid w:val="5C2DCFA1"/>
    <w:rsid w:val="5C58BE98"/>
    <w:rsid w:val="5DC406E4"/>
    <w:rsid w:val="5E4FC7AA"/>
    <w:rsid w:val="5E5C1CDA"/>
    <w:rsid w:val="5ED365CC"/>
    <w:rsid w:val="5FED0061"/>
    <w:rsid w:val="613B2140"/>
    <w:rsid w:val="616FD201"/>
    <w:rsid w:val="61802D5F"/>
    <w:rsid w:val="61817D12"/>
    <w:rsid w:val="61D6A821"/>
    <w:rsid w:val="6252EDFE"/>
    <w:rsid w:val="62652210"/>
    <w:rsid w:val="626F1689"/>
    <w:rsid w:val="627C9635"/>
    <w:rsid w:val="633F2A46"/>
    <w:rsid w:val="63595025"/>
    <w:rsid w:val="6388B673"/>
    <w:rsid w:val="639CA759"/>
    <w:rsid w:val="63A01EEA"/>
    <w:rsid w:val="643FAA6F"/>
    <w:rsid w:val="648C9B24"/>
    <w:rsid w:val="64B7CE21"/>
    <w:rsid w:val="65399B5A"/>
    <w:rsid w:val="67877769"/>
    <w:rsid w:val="67963A14"/>
    <w:rsid w:val="687316D7"/>
    <w:rsid w:val="68AAFBA9"/>
    <w:rsid w:val="68B69D18"/>
    <w:rsid w:val="68E00261"/>
    <w:rsid w:val="69C1D42D"/>
    <w:rsid w:val="6A2B01CE"/>
    <w:rsid w:val="6B7ECDBC"/>
    <w:rsid w:val="6C0BA3CC"/>
    <w:rsid w:val="6CACCB66"/>
    <w:rsid w:val="6CFB96A5"/>
    <w:rsid w:val="6E1BA71E"/>
    <w:rsid w:val="6E71ECA2"/>
    <w:rsid w:val="6EC0F2BD"/>
    <w:rsid w:val="6F65C44C"/>
    <w:rsid w:val="6F956D23"/>
    <w:rsid w:val="7055CB7F"/>
    <w:rsid w:val="70CEA5C4"/>
    <w:rsid w:val="718408AE"/>
    <w:rsid w:val="71E56420"/>
    <w:rsid w:val="71F8937F"/>
    <w:rsid w:val="726265E4"/>
    <w:rsid w:val="728D27D9"/>
    <w:rsid w:val="72A1EE85"/>
    <w:rsid w:val="73EBB288"/>
    <w:rsid w:val="743685AC"/>
    <w:rsid w:val="74D72F24"/>
    <w:rsid w:val="75C4C89B"/>
    <w:rsid w:val="75CA5E73"/>
    <w:rsid w:val="761C57DD"/>
    <w:rsid w:val="7643A311"/>
    <w:rsid w:val="76BA7325"/>
    <w:rsid w:val="77D6017C"/>
    <w:rsid w:val="77FE5E2B"/>
    <w:rsid w:val="78A0C2BE"/>
    <w:rsid w:val="78A4CDCC"/>
    <w:rsid w:val="78E03652"/>
    <w:rsid w:val="791920BB"/>
    <w:rsid w:val="79338D9C"/>
    <w:rsid w:val="79910F2D"/>
    <w:rsid w:val="79B15DE2"/>
    <w:rsid w:val="7A274C04"/>
    <w:rsid w:val="7A68C951"/>
    <w:rsid w:val="7AFA3849"/>
    <w:rsid w:val="7B2BF898"/>
    <w:rsid w:val="7B3F196A"/>
    <w:rsid w:val="7BD2C1E6"/>
    <w:rsid w:val="7D1E43BB"/>
    <w:rsid w:val="7E2F0919"/>
    <w:rsid w:val="7E9E0111"/>
    <w:rsid w:val="7E9ED2BE"/>
    <w:rsid w:val="7EA1E6E1"/>
    <w:rsid w:val="7F48F898"/>
    <w:rsid w:val="7F49D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FB5"/>
  <w15:chartTrackingRefBased/>
  <w15:docId w15:val="{39882BF6-2C18-AB41-A920-95B1C987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9F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7E5EB9"/>
  </w:style>
  <w:style w:type="paragraph" w:styleId="Header">
    <w:name w:val="header"/>
    <w:basedOn w:val="Normal"/>
    <w:link w:val="HeaderChar"/>
    <w:uiPriority w:val="99"/>
    <w:unhideWhenUsed/>
    <w:rsid w:val="00944292"/>
    <w:pPr>
      <w:tabs>
        <w:tab w:val="center" w:pos="4680"/>
        <w:tab w:val="right" w:pos="9360"/>
      </w:tabs>
    </w:pPr>
  </w:style>
  <w:style w:type="character" w:customStyle="1" w:styleId="HeaderChar">
    <w:name w:val="Header Char"/>
    <w:basedOn w:val="DefaultParagraphFont"/>
    <w:link w:val="Header"/>
    <w:uiPriority w:val="99"/>
    <w:rsid w:val="00944292"/>
  </w:style>
  <w:style w:type="paragraph" w:styleId="Footer">
    <w:name w:val="footer"/>
    <w:basedOn w:val="Normal"/>
    <w:link w:val="FooterChar"/>
    <w:uiPriority w:val="99"/>
    <w:unhideWhenUsed/>
    <w:rsid w:val="00944292"/>
    <w:pPr>
      <w:tabs>
        <w:tab w:val="center" w:pos="4680"/>
        <w:tab w:val="right" w:pos="9360"/>
      </w:tabs>
    </w:pPr>
  </w:style>
  <w:style w:type="character" w:customStyle="1" w:styleId="FooterChar">
    <w:name w:val="Footer Char"/>
    <w:basedOn w:val="DefaultParagraphFont"/>
    <w:link w:val="Footer"/>
    <w:uiPriority w:val="99"/>
    <w:rsid w:val="00944292"/>
  </w:style>
  <w:style w:type="character" w:styleId="PageNumber">
    <w:name w:val="page number"/>
    <w:basedOn w:val="DefaultParagraphFont"/>
    <w:uiPriority w:val="99"/>
    <w:semiHidden/>
    <w:unhideWhenUsed/>
    <w:rsid w:val="00944292"/>
  </w:style>
  <w:style w:type="paragraph" w:styleId="ListParagraph">
    <w:name w:val="List Paragraph"/>
    <w:basedOn w:val="Normal"/>
    <w:uiPriority w:val="34"/>
    <w:qFormat/>
    <w:rsid w:val="002B49FB"/>
    <w:pPr>
      <w:ind w:left="720"/>
      <w:contextualSpacing/>
    </w:pPr>
  </w:style>
  <w:style w:type="character" w:styleId="Emphasis">
    <w:name w:val="Emphasis"/>
    <w:basedOn w:val="DefaultParagraphFont"/>
    <w:uiPriority w:val="20"/>
    <w:qFormat/>
    <w:rsid w:val="002B49FB"/>
    <w:rPr>
      <w:i/>
      <w:iCs/>
    </w:rPr>
  </w:style>
  <w:style w:type="character" w:customStyle="1" w:styleId="authors-list-item">
    <w:name w:val="authors-list-item"/>
    <w:basedOn w:val="DefaultParagraphFont"/>
    <w:rsid w:val="002B49FB"/>
  </w:style>
  <w:style w:type="character" w:styleId="Hyperlink">
    <w:name w:val="Hyperlink"/>
    <w:basedOn w:val="DefaultParagraphFont"/>
    <w:uiPriority w:val="99"/>
    <w:unhideWhenUsed/>
    <w:rsid w:val="002B49FB"/>
    <w:rPr>
      <w:color w:val="0000FF"/>
      <w:u w:val="single"/>
    </w:rPr>
  </w:style>
  <w:style w:type="character" w:customStyle="1" w:styleId="author-sup-separator">
    <w:name w:val="author-sup-separator"/>
    <w:basedOn w:val="DefaultParagraphFont"/>
    <w:rsid w:val="002B49FB"/>
  </w:style>
  <w:style w:type="character" w:customStyle="1" w:styleId="comma">
    <w:name w:val="comma"/>
    <w:basedOn w:val="DefaultParagraphFont"/>
    <w:rsid w:val="002B49FB"/>
  </w:style>
  <w:style w:type="character" w:customStyle="1" w:styleId="Heading1Char">
    <w:name w:val="Heading 1 Char"/>
    <w:basedOn w:val="DefaultParagraphFont"/>
    <w:link w:val="Heading1"/>
    <w:uiPriority w:val="9"/>
    <w:rsid w:val="002B49FB"/>
    <w:rPr>
      <w:rFonts w:ascii="Times New Roman" w:eastAsia="Times New Roman" w:hAnsi="Times New Roman" w:cs="Times New Roman"/>
      <w:b/>
      <w:bCs/>
      <w:kern w:val="36"/>
      <w:sz w:val="48"/>
      <w:szCs w:val="48"/>
      <w14:ligatures w14:val="none"/>
    </w:rPr>
  </w:style>
  <w:style w:type="character" w:customStyle="1" w:styleId="period">
    <w:name w:val="period"/>
    <w:basedOn w:val="DefaultParagraphFont"/>
    <w:rsid w:val="002B49FB"/>
  </w:style>
  <w:style w:type="character" w:customStyle="1" w:styleId="cit">
    <w:name w:val="cit"/>
    <w:basedOn w:val="DefaultParagraphFont"/>
    <w:rsid w:val="002B49FB"/>
  </w:style>
  <w:style w:type="character" w:styleId="FollowedHyperlink">
    <w:name w:val="FollowedHyperlink"/>
    <w:basedOn w:val="DefaultParagraphFont"/>
    <w:uiPriority w:val="99"/>
    <w:semiHidden/>
    <w:unhideWhenUsed/>
    <w:rsid w:val="002B49FB"/>
    <w:rPr>
      <w:color w:val="954F72" w:themeColor="followedHyperlink"/>
      <w:u w:val="single"/>
    </w:rPr>
  </w:style>
  <w:style w:type="character" w:styleId="UnresolvedMention">
    <w:name w:val="Unresolved Mention"/>
    <w:basedOn w:val="DefaultParagraphFont"/>
    <w:uiPriority w:val="99"/>
    <w:semiHidden/>
    <w:unhideWhenUsed/>
    <w:rsid w:val="00B878B9"/>
    <w:rPr>
      <w:color w:val="605E5C"/>
      <w:shd w:val="clear" w:color="auto" w:fill="E1DFDD"/>
    </w:rPr>
  </w:style>
  <w:style w:type="character" w:customStyle="1" w:styleId="apple-converted-space">
    <w:name w:val="apple-converted-space"/>
    <w:basedOn w:val="DefaultParagraphFont"/>
    <w:rsid w:val="00B878B9"/>
  </w:style>
  <w:style w:type="paragraph" w:styleId="HTMLPreformatted">
    <w:name w:val="HTML Preformatted"/>
    <w:basedOn w:val="Normal"/>
    <w:link w:val="HTMLPreformattedChar"/>
    <w:uiPriority w:val="99"/>
    <w:semiHidden/>
    <w:unhideWhenUsed/>
    <w:rsid w:val="00E36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6AD5"/>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E36AD5"/>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6">
      <w:bodyDiv w:val="1"/>
      <w:marLeft w:val="0"/>
      <w:marRight w:val="0"/>
      <w:marTop w:val="0"/>
      <w:marBottom w:val="0"/>
      <w:divBdr>
        <w:top w:val="none" w:sz="0" w:space="0" w:color="auto"/>
        <w:left w:val="none" w:sz="0" w:space="0" w:color="auto"/>
        <w:bottom w:val="none" w:sz="0" w:space="0" w:color="auto"/>
        <w:right w:val="none" w:sz="0" w:space="0" w:color="auto"/>
      </w:divBdr>
      <w:divsChild>
        <w:div w:id="1246259261">
          <w:marLeft w:val="0"/>
          <w:marRight w:val="0"/>
          <w:marTop w:val="0"/>
          <w:marBottom w:val="0"/>
          <w:divBdr>
            <w:top w:val="none" w:sz="0" w:space="0" w:color="auto"/>
            <w:left w:val="none" w:sz="0" w:space="0" w:color="auto"/>
            <w:bottom w:val="none" w:sz="0" w:space="0" w:color="auto"/>
            <w:right w:val="none" w:sz="0" w:space="0" w:color="auto"/>
          </w:divBdr>
          <w:divsChild>
            <w:div w:id="837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7761">
      <w:bodyDiv w:val="1"/>
      <w:marLeft w:val="0"/>
      <w:marRight w:val="0"/>
      <w:marTop w:val="0"/>
      <w:marBottom w:val="0"/>
      <w:divBdr>
        <w:top w:val="none" w:sz="0" w:space="0" w:color="auto"/>
        <w:left w:val="none" w:sz="0" w:space="0" w:color="auto"/>
        <w:bottom w:val="none" w:sz="0" w:space="0" w:color="auto"/>
        <w:right w:val="none" w:sz="0" w:space="0" w:color="auto"/>
      </w:divBdr>
    </w:div>
    <w:div w:id="874730703">
      <w:bodyDiv w:val="1"/>
      <w:marLeft w:val="0"/>
      <w:marRight w:val="0"/>
      <w:marTop w:val="0"/>
      <w:marBottom w:val="0"/>
      <w:divBdr>
        <w:top w:val="none" w:sz="0" w:space="0" w:color="auto"/>
        <w:left w:val="none" w:sz="0" w:space="0" w:color="auto"/>
        <w:bottom w:val="none" w:sz="0" w:space="0" w:color="auto"/>
        <w:right w:val="none" w:sz="0" w:space="0" w:color="auto"/>
      </w:divBdr>
    </w:div>
    <w:div w:id="1139608583">
      <w:bodyDiv w:val="1"/>
      <w:marLeft w:val="0"/>
      <w:marRight w:val="0"/>
      <w:marTop w:val="0"/>
      <w:marBottom w:val="0"/>
      <w:divBdr>
        <w:top w:val="none" w:sz="0" w:space="0" w:color="auto"/>
        <w:left w:val="none" w:sz="0" w:space="0" w:color="auto"/>
        <w:bottom w:val="none" w:sz="0" w:space="0" w:color="auto"/>
        <w:right w:val="none" w:sz="0" w:space="0" w:color="auto"/>
      </w:divBdr>
      <w:divsChild>
        <w:div w:id="684670872">
          <w:marLeft w:val="0"/>
          <w:marRight w:val="0"/>
          <w:marTop w:val="0"/>
          <w:marBottom w:val="0"/>
          <w:divBdr>
            <w:top w:val="none" w:sz="0" w:space="0" w:color="auto"/>
            <w:left w:val="none" w:sz="0" w:space="0" w:color="auto"/>
            <w:bottom w:val="none" w:sz="0" w:space="0" w:color="auto"/>
            <w:right w:val="none" w:sz="0" w:space="0" w:color="auto"/>
          </w:divBdr>
        </w:div>
        <w:div w:id="1104106520">
          <w:marLeft w:val="0"/>
          <w:marRight w:val="0"/>
          <w:marTop w:val="60"/>
          <w:marBottom w:val="0"/>
          <w:divBdr>
            <w:top w:val="none" w:sz="0" w:space="0" w:color="auto"/>
            <w:left w:val="none" w:sz="0" w:space="0" w:color="auto"/>
            <w:bottom w:val="none" w:sz="0" w:space="0" w:color="auto"/>
            <w:right w:val="none" w:sz="0" w:space="0" w:color="auto"/>
          </w:divBdr>
        </w:div>
      </w:divsChild>
    </w:div>
    <w:div w:id="16695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pubmed.ncbi.nlm.nih.gov/?term=Belzak+L&amp;cauthor_id=2991181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ealth-infobase.canada.ca/substance-related-harms/opioids-stimulants/technical-no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health-infobase.canada.ca/substance-related-harms/opioids-stimulants/technical-notes" TargetMode="External"/><Relationship Id="rId19" Type="http://schemas.openxmlformats.org/officeDocument/2006/relationships/hyperlink" Target="https://pubmed.ncbi.nlm.nih.gov/?term=Halverson+J&amp;cauthor_id=29911818" TargetMode="External"/><Relationship Id="rId4" Type="http://schemas.openxmlformats.org/officeDocument/2006/relationships/webSettings" Target="webSettings.xml"/><Relationship Id="rId9" Type="http://schemas.openxmlformats.org/officeDocument/2006/relationships/hyperlink" Target="https://q.utoronto.ca/courses/301421"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Khalili</dc:creator>
  <cp:keywords/>
  <dc:description/>
  <cp:lastModifiedBy>Irina Belaya</cp:lastModifiedBy>
  <cp:revision>7</cp:revision>
  <dcterms:created xsi:type="dcterms:W3CDTF">2023-04-03T00:57:00Z</dcterms:created>
  <dcterms:modified xsi:type="dcterms:W3CDTF">2023-04-03T01:51:00Z</dcterms:modified>
</cp:coreProperties>
</file>